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5505" w14:textId="0F6A88FB" w:rsidR="00644993" w:rsidRPr="0012252E" w:rsidRDefault="00644993">
      <w:pPr>
        <w:rPr>
          <w:rFonts w:ascii="Times New Roman" w:hAnsi="Times New Roman" w:cs="Times New Roman"/>
        </w:rPr>
      </w:pPr>
      <w:r w:rsidRPr="0012252E">
        <w:rPr>
          <w:rFonts w:ascii="Times New Roman" w:hAnsi="Times New Roman" w:cs="Times New Roman"/>
          <w:sz w:val="32"/>
          <w:szCs w:val="32"/>
        </w:rPr>
        <w:t xml:space="preserve">Digitalisering av kulturarvsmaterial – Rapport </w:t>
      </w:r>
    </w:p>
    <w:p w14:paraId="56CB3B50" w14:textId="7E73F4E6" w:rsidR="00644993" w:rsidRPr="0012252E" w:rsidRDefault="00644993">
      <w:pPr>
        <w:rPr>
          <w:rFonts w:ascii="Times New Roman" w:hAnsi="Times New Roman" w:cs="Times New Roman"/>
        </w:rPr>
      </w:pPr>
    </w:p>
    <w:p w14:paraId="59139556" w14:textId="257E0100" w:rsidR="00644993" w:rsidRPr="0012252E" w:rsidRDefault="00644993">
      <w:pPr>
        <w:rPr>
          <w:rFonts w:ascii="Times New Roman" w:hAnsi="Times New Roman" w:cs="Times New Roman"/>
          <w:b/>
          <w:bCs/>
        </w:rPr>
      </w:pPr>
      <w:r w:rsidRPr="0012252E">
        <w:rPr>
          <w:rFonts w:ascii="Times New Roman" w:hAnsi="Times New Roman" w:cs="Times New Roman"/>
          <w:b/>
          <w:bCs/>
        </w:rPr>
        <w:t>Introduktion</w:t>
      </w:r>
    </w:p>
    <w:p w14:paraId="22DAE330" w14:textId="20CE39AD" w:rsidR="0024632F" w:rsidRPr="0012252E" w:rsidRDefault="00644993">
      <w:pPr>
        <w:rPr>
          <w:rFonts w:ascii="Times New Roman" w:hAnsi="Times New Roman" w:cs="Times New Roman"/>
        </w:rPr>
      </w:pPr>
      <w:r w:rsidRPr="0012252E">
        <w:rPr>
          <w:rFonts w:ascii="Times New Roman" w:hAnsi="Times New Roman" w:cs="Times New Roman"/>
        </w:rPr>
        <w:t xml:space="preserve">När jag fick reda på att projektet skulle ha ett värde för någon annan än en själv så bestämde jag mig för att kontakta Värmlands museum för att se </w:t>
      </w:r>
      <w:r w:rsidR="000859F4">
        <w:rPr>
          <w:rFonts w:ascii="Times New Roman" w:hAnsi="Times New Roman" w:cs="Times New Roman"/>
        </w:rPr>
        <w:t>om</w:t>
      </w:r>
      <w:r w:rsidR="000859F4" w:rsidRPr="0012252E">
        <w:rPr>
          <w:rFonts w:ascii="Times New Roman" w:hAnsi="Times New Roman" w:cs="Times New Roman"/>
        </w:rPr>
        <w:t xml:space="preserve"> </w:t>
      </w:r>
      <w:r w:rsidRPr="0012252E">
        <w:rPr>
          <w:rFonts w:ascii="Times New Roman" w:hAnsi="Times New Roman" w:cs="Times New Roman"/>
        </w:rPr>
        <w:t xml:space="preserve">de hade material som jag kunde arbeta med. De </w:t>
      </w:r>
      <w:r w:rsidR="004D63D1" w:rsidRPr="0012252E">
        <w:rPr>
          <w:rFonts w:ascii="Times New Roman" w:hAnsi="Times New Roman" w:cs="Times New Roman"/>
        </w:rPr>
        <w:t>föreslog då Gustaf Frödings böcker som ett projekt jag kunde ta mig an</w:t>
      </w:r>
      <w:r w:rsidR="000859F4">
        <w:rPr>
          <w:rFonts w:ascii="Times New Roman" w:hAnsi="Times New Roman" w:cs="Times New Roman"/>
        </w:rPr>
        <w:t>. M</w:t>
      </w:r>
      <w:r w:rsidR="0024632F" w:rsidRPr="0012252E">
        <w:rPr>
          <w:rFonts w:ascii="Times New Roman" w:hAnsi="Times New Roman" w:cs="Times New Roman"/>
        </w:rPr>
        <w:t xml:space="preserve">itt projekt har alltså gått ut på att tillgängliggöra delar av Gustaf Frödings bibliotek. </w:t>
      </w:r>
    </w:p>
    <w:p w14:paraId="39E8AF5A" w14:textId="22C51FB0" w:rsidR="0024632F" w:rsidRPr="0012252E" w:rsidRDefault="0024632F">
      <w:pPr>
        <w:rPr>
          <w:rFonts w:ascii="Times New Roman" w:hAnsi="Times New Roman" w:cs="Times New Roman"/>
        </w:rPr>
      </w:pPr>
    </w:p>
    <w:p w14:paraId="70D6DEEE" w14:textId="41870BDF" w:rsidR="00924E1A" w:rsidRPr="0012252E" w:rsidRDefault="006D3090">
      <w:pPr>
        <w:rPr>
          <w:rFonts w:ascii="Times New Roman" w:hAnsi="Times New Roman" w:cs="Times New Roman"/>
        </w:rPr>
      </w:pPr>
      <w:ins w:id="0" w:author="Jennie Skynäs" w:date="2022-06-07T00:09:00Z">
        <w:r>
          <w:rPr>
            <w:rFonts w:ascii="Times New Roman" w:hAnsi="Times New Roman" w:cs="Times New Roman"/>
            <w:noProof/>
          </w:rPr>
          <w:drawing>
            <wp:anchor distT="0" distB="0" distL="114300" distR="114300" simplePos="0" relativeHeight="251659264" behindDoc="1" locked="0" layoutInCell="1" allowOverlap="1" wp14:anchorId="00B5CD43" wp14:editId="07765760">
              <wp:simplePos x="0" y="0"/>
              <wp:positionH relativeFrom="column">
                <wp:posOffset>4141470</wp:posOffset>
              </wp:positionH>
              <wp:positionV relativeFrom="paragraph">
                <wp:posOffset>222885</wp:posOffset>
              </wp:positionV>
              <wp:extent cx="1869440" cy="1402080"/>
              <wp:effectExtent l="5080" t="0" r="2540" b="2540"/>
              <wp:wrapTight wrapText="bothSides">
                <wp:wrapPolygon edited="0">
                  <wp:start x="59" y="21678"/>
                  <wp:lineTo x="21483" y="21678"/>
                  <wp:lineTo x="21483" y="157"/>
                  <wp:lineTo x="59" y="157"/>
                  <wp:lineTo x="59" y="21678"/>
                </wp:wrapPolygon>
              </wp:wrapTight>
              <wp:docPr id="4" name="Bildobjekt 4" descr="En bild som visar in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inomhus, person&#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869440" cy="1402080"/>
                      </a:xfrm>
                      <a:prstGeom prst="rect">
                        <a:avLst/>
                      </a:prstGeom>
                    </pic:spPr>
                  </pic:pic>
                </a:graphicData>
              </a:graphic>
              <wp14:sizeRelH relativeFrom="page">
                <wp14:pctWidth>0</wp14:pctWidth>
              </wp14:sizeRelH>
              <wp14:sizeRelV relativeFrom="page">
                <wp14:pctHeight>0</wp14:pctHeight>
              </wp14:sizeRelV>
            </wp:anchor>
          </w:drawing>
        </w:r>
      </w:ins>
      <w:r w:rsidR="00240269" w:rsidRPr="0012252E">
        <w:rPr>
          <w:rFonts w:ascii="Times New Roman" w:hAnsi="Times New Roman" w:cs="Times New Roman"/>
        </w:rPr>
        <w:t>Museet</w:t>
      </w:r>
      <w:r w:rsidR="004D63D1" w:rsidRPr="0012252E">
        <w:rPr>
          <w:rFonts w:ascii="Times New Roman" w:hAnsi="Times New Roman" w:cs="Times New Roman"/>
        </w:rPr>
        <w:t xml:space="preserve"> hade dock en annan uppfattning om vad </w:t>
      </w:r>
      <w:r w:rsidR="0024632F" w:rsidRPr="0012252E">
        <w:rPr>
          <w:rFonts w:ascii="Times New Roman" w:hAnsi="Times New Roman" w:cs="Times New Roman"/>
        </w:rPr>
        <w:t>projektet</w:t>
      </w:r>
      <w:r w:rsidR="004D63D1" w:rsidRPr="0012252E">
        <w:rPr>
          <w:rFonts w:ascii="Times New Roman" w:hAnsi="Times New Roman" w:cs="Times New Roman"/>
        </w:rPr>
        <w:t xml:space="preserve"> </w:t>
      </w:r>
      <w:r w:rsidR="003F4FD7" w:rsidRPr="0012252E">
        <w:rPr>
          <w:rFonts w:ascii="Times New Roman" w:hAnsi="Times New Roman" w:cs="Times New Roman"/>
        </w:rPr>
        <w:t>gick ut på</w:t>
      </w:r>
      <w:r w:rsidR="0024632F" w:rsidRPr="0012252E">
        <w:rPr>
          <w:rFonts w:ascii="Times New Roman" w:hAnsi="Times New Roman" w:cs="Times New Roman"/>
        </w:rPr>
        <w:t xml:space="preserve"> och</w:t>
      </w:r>
      <w:r w:rsidR="004D63D1" w:rsidRPr="0012252E">
        <w:rPr>
          <w:rFonts w:ascii="Times New Roman" w:hAnsi="Times New Roman" w:cs="Times New Roman"/>
        </w:rPr>
        <w:t xml:space="preserve"> ville att jag skulle fota objekten </w:t>
      </w:r>
      <w:r w:rsidR="003F4FD7" w:rsidRPr="0012252E">
        <w:rPr>
          <w:rFonts w:ascii="Times New Roman" w:hAnsi="Times New Roman" w:cs="Times New Roman"/>
        </w:rPr>
        <w:t xml:space="preserve">i samlingen, </w:t>
      </w:r>
      <w:r w:rsidR="004D63D1" w:rsidRPr="0012252E">
        <w:rPr>
          <w:rFonts w:ascii="Times New Roman" w:hAnsi="Times New Roman" w:cs="Times New Roman"/>
        </w:rPr>
        <w:t xml:space="preserve">logga dessa </w:t>
      </w:r>
      <w:r w:rsidR="003F4FD7" w:rsidRPr="0012252E">
        <w:rPr>
          <w:rFonts w:ascii="Times New Roman" w:hAnsi="Times New Roman" w:cs="Times New Roman"/>
        </w:rPr>
        <w:t>i deras databas samt</w:t>
      </w:r>
      <w:r w:rsidR="004D63D1" w:rsidRPr="0012252E">
        <w:rPr>
          <w:rFonts w:ascii="Times New Roman" w:hAnsi="Times New Roman" w:cs="Times New Roman"/>
        </w:rPr>
        <w:t xml:space="preserve"> lägga upp </w:t>
      </w:r>
      <w:r w:rsidR="003F4FD7" w:rsidRPr="0012252E">
        <w:rPr>
          <w:rFonts w:ascii="Times New Roman" w:hAnsi="Times New Roman" w:cs="Times New Roman"/>
        </w:rPr>
        <w:t xml:space="preserve">informationen på </w:t>
      </w:r>
      <w:r w:rsidR="004D63D1" w:rsidRPr="0012252E">
        <w:rPr>
          <w:rFonts w:ascii="Times New Roman" w:hAnsi="Times New Roman" w:cs="Times New Roman"/>
        </w:rPr>
        <w:t>Digitalt Museum</w:t>
      </w:r>
      <w:r w:rsidR="005D5C8E" w:rsidRPr="0012252E">
        <w:rPr>
          <w:rFonts w:ascii="Times New Roman" w:hAnsi="Times New Roman" w:cs="Times New Roman"/>
        </w:rPr>
        <w:t xml:space="preserve"> för att synliggöra att materialet finns tillgängligt i museets samlingar</w:t>
      </w:r>
      <w:r w:rsidR="003F4FD7" w:rsidRPr="0012252E">
        <w:rPr>
          <w:rFonts w:ascii="Times New Roman" w:hAnsi="Times New Roman" w:cs="Times New Roman"/>
        </w:rPr>
        <w:t xml:space="preserve">. </w:t>
      </w:r>
      <w:r w:rsidR="004D63D1" w:rsidRPr="0012252E">
        <w:rPr>
          <w:rFonts w:ascii="Times New Roman" w:hAnsi="Times New Roman" w:cs="Times New Roman"/>
        </w:rPr>
        <w:t>Efter rådgivning med Mats</w:t>
      </w:r>
      <w:r w:rsidR="000859F4">
        <w:rPr>
          <w:rFonts w:ascii="Times New Roman" w:hAnsi="Times New Roman" w:cs="Times New Roman"/>
        </w:rPr>
        <w:t xml:space="preserve"> (chef?)</w:t>
      </w:r>
      <w:r w:rsidR="004D63D1" w:rsidRPr="0012252E">
        <w:rPr>
          <w:rFonts w:ascii="Times New Roman" w:hAnsi="Times New Roman" w:cs="Times New Roman"/>
        </w:rPr>
        <w:t xml:space="preserve"> så kom jag fram till att det som de vill att jag skulle göra inte </w:t>
      </w:r>
      <w:r w:rsidR="000859F4">
        <w:rPr>
          <w:rFonts w:ascii="Times New Roman" w:hAnsi="Times New Roman" w:cs="Times New Roman"/>
        </w:rPr>
        <w:t>låg</w:t>
      </w:r>
      <w:r w:rsidR="000859F4" w:rsidRPr="0012252E">
        <w:rPr>
          <w:rFonts w:ascii="Times New Roman" w:hAnsi="Times New Roman" w:cs="Times New Roman"/>
        </w:rPr>
        <w:t xml:space="preserve"> </w:t>
      </w:r>
      <w:r w:rsidR="004D63D1" w:rsidRPr="0012252E">
        <w:rPr>
          <w:rFonts w:ascii="Times New Roman" w:hAnsi="Times New Roman" w:cs="Times New Roman"/>
        </w:rPr>
        <w:t>inom ramarna för projektet</w:t>
      </w:r>
      <w:r w:rsidR="003F4FD7" w:rsidRPr="0012252E">
        <w:rPr>
          <w:rFonts w:ascii="Times New Roman" w:hAnsi="Times New Roman" w:cs="Times New Roman"/>
        </w:rPr>
        <w:t xml:space="preserve">. Det slutade med att </w:t>
      </w:r>
      <w:r w:rsidR="004D63D1" w:rsidRPr="0012252E">
        <w:rPr>
          <w:rFonts w:ascii="Times New Roman" w:hAnsi="Times New Roman" w:cs="Times New Roman"/>
        </w:rPr>
        <w:t>vi gjorde en kompromiss där jag</w:t>
      </w:r>
      <w:r w:rsidR="003F4FD7" w:rsidRPr="0012252E">
        <w:rPr>
          <w:rFonts w:ascii="Times New Roman" w:hAnsi="Times New Roman" w:cs="Times New Roman"/>
        </w:rPr>
        <w:t xml:space="preserve"> hjälpte till och</w:t>
      </w:r>
      <w:r w:rsidR="004D63D1" w:rsidRPr="0012252E">
        <w:rPr>
          <w:rFonts w:ascii="Times New Roman" w:hAnsi="Times New Roman" w:cs="Times New Roman"/>
        </w:rPr>
        <w:t xml:space="preserve"> fotade all</w:t>
      </w:r>
      <w:r w:rsidR="003F4FD7" w:rsidRPr="0012252E">
        <w:rPr>
          <w:rFonts w:ascii="Times New Roman" w:hAnsi="Times New Roman" w:cs="Times New Roman"/>
        </w:rPr>
        <w:t>a</w:t>
      </w:r>
      <w:r w:rsidR="004D63D1" w:rsidRPr="0012252E">
        <w:rPr>
          <w:rFonts w:ascii="Times New Roman" w:hAnsi="Times New Roman" w:cs="Times New Roman"/>
        </w:rPr>
        <w:t xml:space="preserve"> </w:t>
      </w:r>
      <w:r w:rsidR="003F4FD7" w:rsidRPr="0012252E">
        <w:rPr>
          <w:rFonts w:ascii="Times New Roman" w:hAnsi="Times New Roman" w:cs="Times New Roman"/>
        </w:rPr>
        <w:t>böcker i samlingen, men att</w:t>
      </w:r>
      <w:r w:rsidR="0024632F" w:rsidRPr="0012252E">
        <w:rPr>
          <w:rFonts w:ascii="Times New Roman" w:hAnsi="Times New Roman" w:cs="Times New Roman"/>
        </w:rPr>
        <w:t xml:space="preserve"> personalen på</w:t>
      </w:r>
      <w:r w:rsidR="003F4FD7" w:rsidRPr="0012252E">
        <w:rPr>
          <w:rFonts w:ascii="Times New Roman" w:hAnsi="Times New Roman" w:cs="Times New Roman"/>
        </w:rPr>
        <w:t xml:space="preserve"> museet loggade objekten och la upp informationen om dessa </w:t>
      </w:r>
      <w:r w:rsidR="0024632F" w:rsidRPr="0012252E">
        <w:rPr>
          <w:rFonts w:ascii="Times New Roman" w:hAnsi="Times New Roman" w:cs="Times New Roman"/>
        </w:rPr>
        <w:t xml:space="preserve">i stället. </w:t>
      </w:r>
      <w:r w:rsidR="003F4FD7" w:rsidRPr="0012252E">
        <w:rPr>
          <w:rFonts w:ascii="Times New Roman" w:hAnsi="Times New Roman" w:cs="Times New Roman"/>
        </w:rPr>
        <w:t xml:space="preserve"> </w:t>
      </w:r>
    </w:p>
    <w:p w14:paraId="265F531C" w14:textId="405F7305" w:rsidR="003F4FD7" w:rsidRPr="0012252E" w:rsidRDefault="003F4FD7">
      <w:pPr>
        <w:rPr>
          <w:rFonts w:ascii="Times New Roman" w:hAnsi="Times New Roman" w:cs="Times New Roman"/>
        </w:rPr>
      </w:pPr>
    </w:p>
    <w:p w14:paraId="28CC624E" w14:textId="2D6C0CFB" w:rsidR="003F4FD7" w:rsidRPr="0012252E" w:rsidRDefault="006D3090" w:rsidP="003F4FD7">
      <w:pPr>
        <w:rPr>
          <w:rFonts w:ascii="Times New Roman" w:hAnsi="Times New Roman" w:cs="Times New Roman"/>
        </w:rPr>
      </w:pPr>
      <w:ins w:id="1" w:author="Jennie Skynäs" w:date="2022-06-07T00:07:00Z">
        <w:r>
          <w:rPr>
            <w:rFonts w:ascii="Times New Roman" w:hAnsi="Times New Roman" w:cs="Times New Roman"/>
            <w:noProof/>
          </w:rPr>
          <w:drawing>
            <wp:anchor distT="0" distB="0" distL="114300" distR="114300" simplePos="0" relativeHeight="251658240" behindDoc="1" locked="0" layoutInCell="1" allowOverlap="1" wp14:anchorId="6FB94262" wp14:editId="6950F6FA">
              <wp:simplePos x="0" y="0"/>
              <wp:positionH relativeFrom="column">
                <wp:posOffset>4128770</wp:posOffset>
              </wp:positionH>
              <wp:positionV relativeFrom="paragraph">
                <wp:posOffset>376555</wp:posOffset>
              </wp:positionV>
              <wp:extent cx="1898015" cy="1423670"/>
              <wp:effectExtent l="0" t="4127" r="2857" b="2858"/>
              <wp:wrapTight wrapText="bothSides">
                <wp:wrapPolygon edited="0">
                  <wp:start x="-47" y="21537"/>
                  <wp:lineTo x="21488" y="21537"/>
                  <wp:lineTo x="21488" y="149"/>
                  <wp:lineTo x="-47" y="149"/>
                  <wp:lineTo x="-47" y="21537"/>
                </wp:wrapPolygon>
              </wp:wrapTight>
              <wp:docPr id="3" name="Bildobjekt 3" descr="Jag, på museet, med min avskeds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Jag, på museet, med min avskedspresent"/>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898015" cy="1423670"/>
                      </a:xfrm>
                      <a:prstGeom prst="rect">
                        <a:avLst/>
                      </a:prstGeom>
                    </pic:spPr>
                  </pic:pic>
                </a:graphicData>
              </a:graphic>
              <wp14:sizeRelH relativeFrom="page">
                <wp14:pctWidth>0</wp14:pctWidth>
              </wp14:sizeRelH>
              <wp14:sizeRelV relativeFrom="page">
                <wp14:pctHeight>0</wp14:pctHeight>
              </wp14:sizeRelV>
            </wp:anchor>
          </w:drawing>
        </w:r>
      </w:ins>
      <w:r w:rsidR="003F4FD7" w:rsidRPr="0012252E">
        <w:rPr>
          <w:rFonts w:ascii="Times New Roman" w:hAnsi="Times New Roman" w:cs="Times New Roman"/>
        </w:rPr>
        <w:t xml:space="preserve">Museet har varit väldigt tillmötesgående och trevliga i det här samarbetet. Jag har fått tillgång till en kontorsplats under de dagar jag varit där och </w:t>
      </w:r>
      <w:r w:rsidR="000859F4">
        <w:rPr>
          <w:rFonts w:ascii="Times New Roman" w:hAnsi="Times New Roman" w:cs="Times New Roman"/>
        </w:rPr>
        <w:t>fick</w:t>
      </w:r>
      <w:r w:rsidR="003F4FD7" w:rsidRPr="0012252E">
        <w:rPr>
          <w:rFonts w:ascii="Times New Roman" w:hAnsi="Times New Roman" w:cs="Times New Roman"/>
        </w:rPr>
        <w:t xml:space="preserve"> en handledare</w:t>
      </w:r>
      <w:r w:rsidR="000859F4">
        <w:rPr>
          <w:rFonts w:ascii="Times New Roman" w:hAnsi="Times New Roman" w:cs="Times New Roman"/>
        </w:rPr>
        <w:t xml:space="preserve">, </w:t>
      </w:r>
      <w:r w:rsidR="003F4FD7" w:rsidRPr="0012252E">
        <w:rPr>
          <w:rFonts w:ascii="Times New Roman" w:hAnsi="Times New Roman" w:cs="Times New Roman"/>
        </w:rPr>
        <w:t xml:space="preserve">Linda Höglund, </w:t>
      </w:r>
      <w:r w:rsidR="000859F4">
        <w:rPr>
          <w:rFonts w:ascii="Times New Roman" w:hAnsi="Times New Roman" w:cs="Times New Roman"/>
        </w:rPr>
        <w:t xml:space="preserve">som är </w:t>
      </w:r>
      <w:r w:rsidR="003F4FD7" w:rsidRPr="0012252E">
        <w:rPr>
          <w:rFonts w:ascii="Times New Roman" w:hAnsi="Times New Roman" w:cs="Times New Roman"/>
        </w:rPr>
        <w:t xml:space="preserve">arkivarie och bibliotekarie på museet. Alla interaktioner jag hade med materialet skedde på museet. I och med att böckerna var gamla, sköra och dyrbara hanterades de alltid med handskar. Det var också anledningen till att böckerna fotograferades i stället för att skannas, då </w:t>
      </w:r>
      <w:r w:rsidR="0024632F" w:rsidRPr="0012252E">
        <w:rPr>
          <w:rFonts w:ascii="Times New Roman" w:hAnsi="Times New Roman" w:cs="Times New Roman"/>
        </w:rPr>
        <w:t>s</w:t>
      </w:r>
      <w:r w:rsidR="000859F4">
        <w:rPr>
          <w:rFonts w:ascii="Times New Roman" w:hAnsi="Times New Roman" w:cs="Times New Roman"/>
        </w:rPr>
        <w:t>k</w:t>
      </w:r>
      <w:r w:rsidR="0024632F" w:rsidRPr="0012252E">
        <w:rPr>
          <w:rFonts w:ascii="Times New Roman" w:hAnsi="Times New Roman" w:cs="Times New Roman"/>
        </w:rPr>
        <w:t>anning</w:t>
      </w:r>
      <w:r w:rsidR="003F4FD7" w:rsidRPr="0012252E">
        <w:rPr>
          <w:rFonts w:ascii="Times New Roman" w:hAnsi="Times New Roman" w:cs="Times New Roman"/>
        </w:rPr>
        <w:t xml:space="preserve"> ansågs </w:t>
      </w:r>
      <w:r w:rsidR="000859F4">
        <w:rPr>
          <w:rFonts w:ascii="Times New Roman" w:hAnsi="Times New Roman" w:cs="Times New Roman"/>
        </w:rPr>
        <w:t>utgöra</w:t>
      </w:r>
      <w:r w:rsidR="000859F4" w:rsidRPr="0012252E">
        <w:rPr>
          <w:rFonts w:ascii="Times New Roman" w:hAnsi="Times New Roman" w:cs="Times New Roman"/>
        </w:rPr>
        <w:t xml:space="preserve"> </w:t>
      </w:r>
      <w:r w:rsidR="003F4FD7" w:rsidRPr="0012252E">
        <w:rPr>
          <w:rFonts w:ascii="Times New Roman" w:hAnsi="Times New Roman" w:cs="Times New Roman"/>
        </w:rPr>
        <w:t xml:space="preserve">en </w:t>
      </w:r>
      <w:r w:rsidR="000859F4">
        <w:rPr>
          <w:rFonts w:ascii="Times New Roman" w:hAnsi="Times New Roman" w:cs="Times New Roman"/>
        </w:rPr>
        <w:t>skade</w:t>
      </w:r>
      <w:r w:rsidR="003F4FD7" w:rsidRPr="0012252E">
        <w:rPr>
          <w:rFonts w:ascii="Times New Roman" w:hAnsi="Times New Roman" w:cs="Times New Roman"/>
        </w:rPr>
        <w:t>risk för böckerna</w:t>
      </w:r>
      <w:r w:rsidR="0024632F" w:rsidRPr="0012252E">
        <w:rPr>
          <w:rFonts w:ascii="Times New Roman" w:hAnsi="Times New Roman" w:cs="Times New Roman"/>
        </w:rPr>
        <w:t xml:space="preserve">. På min sista dag på museet fick jag </w:t>
      </w:r>
      <w:r w:rsidR="000859F4">
        <w:rPr>
          <w:rFonts w:ascii="Times New Roman" w:hAnsi="Times New Roman" w:cs="Times New Roman"/>
        </w:rPr>
        <w:t xml:space="preserve">en </w:t>
      </w:r>
      <w:r w:rsidR="0024632F" w:rsidRPr="0012252E">
        <w:rPr>
          <w:rFonts w:ascii="Times New Roman" w:hAnsi="Times New Roman" w:cs="Times New Roman"/>
        </w:rPr>
        <w:t>present för mitt arbete som jag utfört å museets vägnar</w:t>
      </w:r>
      <w:r w:rsidR="000859F4">
        <w:rPr>
          <w:rFonts w:ascii="Times New Roman" w:hAnsi="Times New Roman" w:cs="Times New Roman"/>
        </w:rPr>
        <w:t>;</w:t>
      </w:r>
      <w:r w:rsidR="0024632F" w:rsidRPr="0012252E">
        <w:rPr>
          <w:rFonts w:ascii="Times New Roman" w:hAnsi="Times New Roman" w:cs="Times New Roman"/>
        </w:rPr>
        <w:t xml:space="preserve"> två volymer om litterära gestaltningar av Värmland (en present passande för en bibliotekarie</w:t>
      </w:r>
      <w:r w:rsidR="000859F4">
        <w:rPr>
          <w:rFonts w:ascii="Times New Roman" w:hAnsi="Times New Roman" w:cs="Times New Roman"/>
        </w:rPr>
        <w:t>!</w:t>
      </w:r>
      <w:r w:rsidR="0024632F" w:rsidRPr="0012252E">
        <w:rPr>
          <w:rFonts w:ascii="Times New Roman" w:hAnsi="Times New Roman" w:cs="Times New Roman"/>
        </w:rPr>
        <w:t>).</w:t>
      </w:r>
    </w:p>
    <w:p w14:paraId="6D03A861" w14:textId="486EA48B" w:rsidR="003F4FD7" w:rsidRPr="0012252E" w:rsidRDefault="003F4FD7">
      <w:pPr>
        <w:rPr>
          <w:rFonts w:ascii="Times New Roman" w:hAnsi="Times New Roman" w:cs="Times New Roman"/>
        </w:rPr>
      </w:pPr>
    </w:p>
    <w:p w14:paraId="0B97B71B" w14:textId="3A234A2B" w:rsidR="003F4FD7" w:rsidRPr="0012252E" w:rsidRDefault="003F4FD7">
      <w:pPr>
        <w:rPr>
          <w:rFonts w:ascii="Times New Roman" w:hAnsi="Times New Roman" w:cs="Times New Roman"/>
          <w:b/>
          <w:bCs/>
        </w:rPr>
      </w:pPr>
      <w:r w:rsidRPr="0012252E">
        <w:rPr>
          <w:rFonts w:ascii="Times New Roman" w:hAnsi="Times New Roman" w:cs="Times New Roman"/>
          <w:b/>
          <w:bCs/>
        </w:rPr>
        <w:t>Projektets relevans</w:t>
      </w:r>
    </w:p>
    <w:p w14:paraId="350E0CD9" w14:textId="3E5DEE34" w:rsidR="0024632F" w:rsidRPr="0012252E" w:rsidRDefault="0024632F" w:rsidP="000E4CD7">
      <w:pPr>
        <w:rPr>
          <w:rFonts w:ascii="Times New Roman" w:eastAsia="Times New Roman" w:hAnsi="Times New Roman" w:cs="Times New Roman"/>
          <w:lang w:eastAsia="sv-SE"/>
        </w:rPr>
      </w:pPr>
      <w:r w:rsidRPr="0012252E">
        <w:rPr>
          <w:rFonts w:ascii="Times New Roman" w:hAnsi="Times New Roman" w:cs="Times New Roman"/>
        </w:rPr>
        <w:t xml:space="preserve">Museet ville att projektet skulle genomföras för att öka synligheten för böcker som museet hade i sin samling. Gustaf Fröding är en omåttligt populär författare här i Värmland och de trodde att </w:t>
      </w:r>
      <w:r w:rsidR="00124FD7">
        <w:rPr>
          <w:rFonts w:ascii="Times New Roman" w:hAnsi="Times New Roman" w:cs="Times New Roman"/>
        </w:rPr>
        <w:t>många</w:t>
      </w:r>
      <w:r w:rsidR="00124FD7" w:rsidRPr="0012252E">
        <w:rPr>
          <w:rFonts w:ascii="Times New Roman" w:hAnsi="Times New Roman" w:cs="Times New Roman"/>
        </w:rPr>
        <w:t xml:space="preserve"> </w:t>
      </w:r>
      <w:r w:rsidRPr="0012252E">
        <w:rPr>
          <w:rFonts w:ascii="Times New Roman" w:hAnsi="Times New Roman" w:cs="Times New Roman"/>
        </w:rPr>
        <w:t xml:space="preserve">skulle </w:t>
      </w:r>
      <w:r w:rsidR="00124FD7">
        <w:rPr>
          <w:rFonts w:ascii="Times New Roman" w:hAnsi="Times New Roman" w:cs="Times New Roman"/>
        </w:rPr>
        <w:t>vara intresserade</w:t>
      </w:r>
      <w:r w:rsidRPr="0012252E">
        <w:rPr>
          <w:rFonts w:ascii="Times New Roman" w:hAnsi="Times New Roman" w:cs="Times New Roman"/>
        </w:rPr>
        <w:t xml:space="preserve"> av att dels </w:t>
      </w:r>
      <w:r w:rsidR="00124FD7" w:rsidRPr="0012252E">
        <w:rPr>
          <w:rFonts w:ascii="Times New Roman" w:hAnsi="Times New Roman" w:cs="Times New Roman"/>
        </w:rPr>
        <w:t xml:space="preserve">se </w:t>
      </w:r>
      <w:r w:rsidRPr="0012252E">
        <w:rPr>
          <w:rFonts w:ascii="Times New Roman" w:hAnsi="Times New Roman" w:cs="Times New Roman"/>
        </w:rPr>
        <w:t xml:space="preserve">vad för böcker som finns i samlingen, dels vad han hade skrivit i dem. </w:t>
      </w:r>
      <w:r w:rsidR="003F4FD7" w:rsidRPr="0012252E">
        <w:rPr>
          <w:rFonts w:ascii="Times New Roman" w:hAnsi="Times New Roman" w:cs="Times New Roman"/>
        </w:rPr>
        <w:t xml:space="preserve">Det var inget som </w:t>
      </w:r>
      <w:r w:rsidR="00124FD7" w:rsidRPr="0012252E">
        <w:rPr>
          <w:rFonts w:ascii="Times New Roman" w:hAnsi="Times New Roman" w:cs="Times New Roman"/>
        </w:rPr>
        <w:t xml:space="preserve">tidigare </w:t>
      </w:r>
      <w:r w:rsidR="003F4FD7" w:rsidRPr="0012252E">
        <w:rPr>
          <w:rFonts w:ascii="Times New Roman" w:hAnsi="Times New Roman" w:cs="Times New Roman"/>
        </w:rPr>
        <w:t xml:space="preserve">hade gjorts </w:t>
      </w:r>
      <w:r w:rsidRPr="0012252E">
        <w:rPr>
          <w:rFonts w:ascii="Times New Roman" w:hAnsi="Times New Roman" w:cs="Times New Roman"/>
        </w:rPr>
        <w:t xml:space="preserve">på museet, och just hans böcker har inte heller </w:t>
      </w:r>
      <w:r w:rsidR="00124FD7">
        <w:rPr>
          <w:rFonts w:ascii="Times New Roman" w:hAnsi="Times New Roman" w:cs="Times New Roman"/>
        </w:rPr>
        <w:t>varit föremål för</w:t>
      </w:r>
      <w:r w:rsidR="00124FD7" w:rsidRPr="0012252E">
        <w:rPr>
          <w:rFonts w:ascii="Times New Roman" w:hAnsi="Times New Roman" w:cs="Times New Roman"/>
        </w:rPr>
        <w:t xml:space="preserve"> </w:t>
      </w:r>
      <w:r w:rsidRPr="0012252E">
        <w:rPr>
          <w:rFonts w:ascii="Times New Roman" w:hAnsi="Times New Roman" w:cs="Times New Roman"/>
        </w:rPr>
        <w:t>digitaliser</w:t>
      </w:r>
      <w:r w:rsidR="00124FD7">
        <w:rPr>
          <w:rFonts w:ascii="Times New Roman" w:hAnsi="Times New Roman" w:cs="Times New Roman"/>
        </w:rPr>
        <w:t>ing</w:t>
      </w:r>
      <w:r w:rsidRPr="0012252E">
        <w:rPr>
          <w:rFonts w:ascii="Times New Roman" w:hAnsi="Times New Roman" w:cs="Times New Roman"/>
        </w:rPr>
        <w:t xml:space="preserve">. Andra delar finns dock dokumenterade, bland annat hans efterlämnade brev och anteckningar som digitaliserats av Uppsala universitetsbibliotek (Uppsala universitetsbibliotek, årtal). </w:t>
      </w:r>
      <w:r w:rsidR="00124FD7">
        <w:rPr>
          <w:rFonts w:ascii="Times New Roman" w:hAnsi="Times New Roman" w:cs="Times New Roman"/>
        </w:rPr>
        <w:t>Museets</w:t>
      </w:r>
      <w:r w:rsidR="00124FD7" w:rsidRPr="0012252E">
        <w:rPr>
          <w:rFonts w:ascii="Times New Roman" w:hAnsi="Times New Roman" w:cs="Times New Roman"/>
        </w:rPr>
        <w:t xml:space="preserve"> </w:t>
      </w:r>
      <w:r w:rsidRPr="0012252E">
        <w:rPr>
          <w:rFonts w:ascii="Times New Roman" w:hAnsi="Times New Roman" w:cs="Times New Roman"/>
        </w:rPr>
        <w:t>förhoppning</w:t>
      </w:r>
      <w:r w:rsidR="00124FD7">
        <w:rPr>
          <w:rFonts w:ascii="Times New Roman" w:hAnsi="Times New Roman" w:cs="Times New Roman"/>
        </w:rPr>
        <w:t>ar</w:t>
      </w:r>
      <w:r w:rsidRPr="0012252E">
        <w:rPr>
          <w:rFonts w:ascii="Times New Roman" w:hAnsi="Times New Roman" w:cs="Times New Roman"/>
        </w:rPr>
        <w:t xml:space="preserve"> var att ett sådant projekt skulle väcka intresse bland främst forskare</w:t>
      </w:r>
      <w:r w:rsidR="00124FD7">
        <w:rPr>
          <w:rFonts w:ascii="Times New Roman" w:hAnsi="Times New Roman" w:cs="Times New Roman"/>
        </w:rPr>
        <w:t>, men också den breda massan,</w:t>
      </w:r>
      <w:r w:rsidRPr="0012252E">
        <w:rPr>
          <w:rFonts w:ascii="Times New Roman" w:hAnsi="Times New Roman" w:cs="Times New Roman"/>
        </w:rPr>
        <w:t xml:space="preserve"> </w:t>
      </w:r>
      <w:r w:rsidR="00124FD7">
        <w:rPr>
          <w:rFonts w:ascii="Times New Roman" w:hAnsi="Times New Roman" w:cs="Times New Roman"/>
        </w:rPr>
        <w:t>för att</w:t>
      </w:r>
      <w:r w:rsidRPr="0012252E">
        <w:rPr>
          <w:rFonts w:ascii="Times New Roman" w:hAnsi="Times New Roman" w:cs="Times New Roman"/>
        </w:rPr>
        <w:t xml:space="preserve"> få</w:t>
      </w:r>
      <w:r w:rsidR="00124FD7">
        <w:rPr>
          <w:rFonts w:ascii="Times New Roman" w:hAnsi="Times New Roman" w:cs="Times New Roman"/>
        </w:rPr>
        <w:t xml:space="preserve"> en</w:t>
      </w:r>
      <w:r w:rsidRPr="0012252E">
        <w:rPr>
          <w:rFonts w:ascii="Times New Roman" w:hAnsi="Times New Roman" w:cs="Times New Roman"/>
        </w:rPr>
        <w:t xml:space="preserve"> större inblick i vad för tillgångar de har i sina samlingar</w:t>
      </w:r>
      <w:r w:rsidR="00124FD7">
        <w:rPr>
          <w:rFonts w:ascii="Times New Roman" w:hAnsi="Times New Roman" w:cs="Times New Roman"/>
        </w:rPr>
        <w:t xml:space="preserve">. Detta skulle ske </w:t>
      </w:r>
      <w:r w:rsidRPr="0012252E">
        <w:rPr>
          <w:rFonts w:ascii="Times New Roman" w:hAnsi="Times New Roman" w:cs="Times New Roman"/>
        </w:rPr>
        <w:t xml:space="preserve">genom att på ett lättillgängligt sätt dela med mig av detta material. </w:t>
      </w:r>
    </w:p>
    <w:p w14:paraId="10A9A21F" w14:textId="56BD47A4" w:rsidR="0024632F" w:rsidRPr="0012252E" w:rsidRDefault="0024632F" w:rsidP="000E4CD7">
      <w:pPr>
        <w:rPr>
          <w:rFonts w:ascii="Times New Roman" w:hAnsi="Times New Roman" w:cs="Times New Roman"/>
        </w:rPr>
      </w:pPr>
    </w:p>
    <w:p w14:paraId="2B9E8905" w14:textId="34882632" w:rsidR="0024632F" w:rsidRPr="0012252E" w:rsidRDefault="0024632F" w:rsidP="000E4CD7">
      <w:pPr>
        <w:rPr>
          <w:rFonts w:ascii="Times New Roman" w:hAnsi="Times New Roman" w:cs="Times New Roman"/>
        </w:rPr>
      </w:pPr>
      <w:r w:rsidRPr="0012252E">
        <w:rPr>
          <w:rFonts w:ascii="Times New Roman" w:hAnsi="Times New Roman" w:cs="Times New Roman"/>
        </w:rPr>
        <w:t xml:space="preserve">Under </w:t>
      </w:r>
      <w:r w:rsidR="00124FD7">
        <w:rPr>
          <w:rFonts w:ascii="Times New Roman" w:hAnsi="Times New Roman" w:cs="Times New Roman"/>
        </w:rPr>
        <w:t>projektets gång</w:t>
      </w:r>
      <w:r w:rsidRPr="0012252E">
        <w:rPr>
          <w:rFonts w:ascii="Times New Roman" w:hAnsi="Times New Roman" w:cs="Times New Roman"/>
        </w:rPr>
        <w:t xml:space="preserve"> har jag varit i kontakt med </w:t>
      </w:r>
      <w:r w:rsidR="007044C1">
        <w:rPr>
          <w:rFonts w:ascii="Times New Roman" w:hAnsi="Times New Roman" w:cs="Times New Roman"/>
        </w:rPr>
        <w:t>personer</w:t>
      </w:r>
      <w:r w:rsidR="007044C1" w:rsidRPr="0012252E">
        <w:rPr>
          <w:rFonts w:ascii="Times New Roman" w:hAnsi="Times New Roman" w:cs="Times New Roman"/>
        </w:rPr>
        <w:t xml:space="preserve"> </w:t>
      </w:r>
      <w:r w:rsidRPr="0012252E">
        <w:rPr>
          <w:rFonts w:ascii="Times New Roman" w:hAnsi="Times New Roman" w:cs="Times New Roman"/>
        </w:rPr>
        <w:t xml:space="preserve">från Alsters herrgård, som är Gustaf Frödings </w:t>
      </w:r>
      <w:proofErr w:type="spellStart"/>
      <w:r w:rsidRPr="0012252E">
        <w:rPr>
          <w:rFonts w:ascii="Times New Roman" w:hAnsi="Times New Roman" w:cs="Times New Roman"/>
        </w:rPr>
        <w:t>minnesgård</w:t>
      </w:r>
      <w:proofErr w:type="spellEnd"/>
      <w:r w:rsidRPr="0012252E">
        <w:rPr>
          <w:rFonts w:ascii="Times New Roman" w:hAnsi="Times New Roman" w:cs="Times New Roman"/>
        </w:rPr>
        <w:t>, samt representanter från Gustaf Fröding sällskapet. Samtliga har varit väldigt positiva till att dessa resurser ska digitaliseras. Det har även varit diskussioner kring hur mitt arbete, eller liknande arbeten som kan komma att utföras efter att jag gjort mitt arbete, kan användas på Alster</w:t>
      </w:r>
      <w:r w:rsidR="007044C1">
        <w:rPr>
          <w:rFonts w:ascii="Times New Roman" w:hAnsi="Times New Roman" w:cs="Times New Roman"/>
        </w:rPr>
        <w:t>s herrgård</w:t>
      </w:r>
      <w:r w:rsidRPr="0012252E">
        <w:rPr>
          <w:rFonts w:ascii="Times New Roman" w:hAnsi="Times New Roman" w:cs="Times New Roman"/>
        </w:rPr>
        <w:t xml:space="preserve"> för att synliggöra hans böcker för besökare. </w:t>
      </w:r>
    </w:p>
    <w:p w14:paraId="72BC239C" w14:textId="77777777" w:rsidR="0024632F" w:rsidRPr="0012252E" w:rsidRDefault="0024632F" w:rsidP="000E4CD7">
      <w:pPr>
        <w:rPr>
          <w:rFonts w:ascii="Times New Roman" w:hAnsi="Times New Roman" w:cs="Times New Roman"/>
        </w:rPr>
      </w:pPr>
    </w:p>
    <w:p w14:paraId="06093481" w14:textId="662E15D1" w:rsidR="0024632F" w:rsidRPr="0012252E" w:rsidRDefault="0024632F" w:rsidP="000E4CD7">
      <w:pPr>
        <w:rPr>
          <w:rFonts w:ascii="Times New Roman" w:hAnsi="Times New Roman" w:cs="Times New Roman"/>
        </w:rPr>
      </w:pPr>
      <w:r w:rsidRPr="0012252E">
        <w:rPr>
          <w:rFonts w:ascii="Times New Roman" w:hAnsi="Times New Roman" w:cs="Times New Roman"/>
        </w:rPr>
        <w:lastRenderedPageBreak/>
        <w:t>Just att synliggöra material tar Björk (2015) upp det som en anledning till att man bör digitalisera dokument. Bortsett från att bara synliggöra dessa material så bidrar digitaliseringen till att öka livslängden för dokumenten. Han menar att deras existens faktiskt hänger på att de digitaliseras och preserveras, annars riskerar dokumenten och dess information att gå helt förlorade när tiden tagit ut sin rätt på dessa sköra material.</w:t>
      </w:r>
    </w:p>
    <w:p w14:paraId="09CFEB32" w14:textId="77777777" w:rsidR="0024632F" w:rsidRPr="0012252E" w:rsidRDefault="0024632F" w:rsidP="000E4CD7">
      <w:pPr>
        <w:rPr>
          <w:rFonts w:ascii="Times New Roman" w:hAnsi="Times New Roman" w:cs="Times New Roman"/>
        </w:rPr>
      </w:pPr>
    </w:p>
    <w:p w14:paraId="02DE9ED5" w14:textId="59636C37" w:rsidR="003F4FD7" w:rsidRPr="0012252E" w:rsidRDefault="003F4FD7">
      <w:pPr>
        <w:rPr>
          <w:rFonts w:ascii="Times New Roman" w:hAnsi="Times New Roman" w:cs="Times New Roman"/>
        </w:rPr>
      </w:pPr>
      <w:r w:rsidRPr="0012252E">
        <w:rPr>
          <w:rFonts w:ascii="Times New Roman" w:hAnsi="Times New Roman" w:cs="Times New Roman"/>
          <w:color w:val="000000" w:themeColor="text1"/>
        </w:rPr>
        <w:t>Verken i sig är inte de</w:t>
      </w:r>
      <w:r w:rsidR="0024632F" w:rsidRPr="0012252E">
        <w:rPr>
          <w:rFonts w:ascii="Times New Roman" w:hAnsi="Times New Roman" w:cs="Times New Roman"/>
          <w:color w:val="000000" w:themeColor="text1"/>
        </w:rPr>
        <w:t>t</w:t>
      </w:r>
      <w:r w:rsidRPr="0012252E">
        <w:rPr>
          <w:rFonts w:ascii="Times New Roman" w:hAnsi="Times New Roman" w:cs="Times New Roman"/>
          <w:color w:val="000000" w:themeColor="text1"/>
        </w:rPr>
        <w:t xml:space="preserve"> </w:t>
      </w:r>
      <w:r w:rsidR="0024632F" w:rsidRPr="0012252E">
        <w:rPr>
          <w:rFonts w:ascii="Times New Roman" w:hAnsi="Times New Roman" w:cs="Times New Roman"/>
          <w:color w:val="000000" w:themeColor="text1"/>
        </w:rPr>
        <w:t xml:space="preserve">mest </w:t>
      </w:r>
      <w:r w:rsidRPr="0012252E">
        <w:rPr>
          <w:rFonts w:ascii="Times New Roman" w:hAnsi="Times New Roman" w:cs="Times New Roman"/>
          <w:color w:val="000000" w:themeColor="text1"/>
        </w:rPr>
        <w:t xml:space="preserve">intressanta, utan det är </w:t>
      </w:r>
      <w:r w:rsidR="0024632F" w:rsidRPr="0012252E">
        <w:rPr>
          <w:rFonts w:ascii="Times New Roman" w:hAnsi="Times New Roman" w:cs="Times New Roman"/>
          <w:color w:val="000000" w:themeColor="text1"/>
        </w:rPr>
        <w:t xml:space="preserve">främst </w:t>
      </w:r>
      <w:r w:rsidRPr="0012252E">
        <w:rPr>
          <w:rFonts w:ascii="Times New Roman" w:hAnsi="Times New Roman" w:cs="Times New Roman"/>
          <w:color w:val="000000" w:themeColor="text1"/>
        </w:rPr>
        <w:t>Frödings hand som är det jag vill visa. Jag vet inte vad som står i Meyers kritik av det nya testamentet, men det är tydligt att Fröding har mycket tankar kring det</w:t>
      </w:r>
      <w:r w:rsidR="0024632F" w:rsidRPr="0012252E">
        <w:rPr>
          <w:rFonts w:ascii="Times New Roman" w:hAnsi="Times New Roman" w:cs="Times New Roman"/>
          <w:color w:val="000000" w:themeColor="text1"/>
        </w:rPr>
        <w:t xml:space="preserve">. </w:t>
      </w:r>
      <w:r w:rsidR="0024632F" w:rsidRPr="0012252E">
        <w:rPr>
          <w:rFonts w:ascii="Times New Roman" w:hAnsi="Times New Roman" w:cs="Times New Roman"/>
        </w:rPr>
        <w:t>Jag själv tyckte också att det lät som ett intressant projekt och anser att eftersom Fröding är en så pass viktigt litteraturhistorisk människa i Sverige så bör den här typen av material digitaliseras. På så sätt så lär vi oss mer om honom som författare</w:t>
      </w:r>
      <w:r w:rsidR="007044C1">
        <w:rPr>
          <w:rFonts w:ascii="Times New Roman" w:hAnsi="Times New Roman" w:cs="Times New Roman"/>
        </w:rPr>
        <w:t xml:space="preserve">, </w:t>
      </w:r>
      <w:r w:rsidR="0024632F" w:rsidRPr="0012252E">
        <w:rPr>
          <w:rFonts w:ascii="Times New Roman" w:hAnsi="Times New Roman" w:cs="Times New Roman"/>
        </w:rPr>
        <w:t>som människa</w:t>
      </w:r>
      <w:r w:rsidR="007044C1">
        <w:rPr>
          <w:rFonts w:ascii="Times New Roman" w:hAnsi="Times New Roman" w:cs="Times New Roman"/>
        </w:rPr>
        <w:t xml:space="preserve"> och om den tid han verkade i</w:t>
      </w:r>
      <w:r w:rsidR="0024632F" w:rsidRPr="0012252E">
        <w:rPr>
          <w:rFonts w:ascii="Times New Roman" w:hAnsi="Times New Roman" w:cs="Times New Roman"/>
        </w:rPr>
        <w:t xml:space="preserve">. </w:t>
      </w:r>
      <w:r w:rsidR="0024632F" w:rsidRPr="0012252E">
        <w:rPr>
          <w:rFonts w:ascii="Times New Roman" w:eastAsia="Times New Roman" w:hAnsi="Times New Roman" w:cs="Times New Roman"/>
          <w:lang w:eastAsia="sv-SE"/>
        </w:rPr>
        <w:t>Min tanke är att projektet är till för att tillgängliggöra, men även bevara, material som har en litteraturhistorisk signifikans. Materialet är tänkt att</w:t>
      </w:r>
      <w:r w:rsidR="007044C1">
        <w:rPr>
          <w:rFonts w:ascii="Times New Roman" w:eastAsia="Times New Roman" w:hAnsi="Times New Roman" w:cs="Times New Roman"/>
          <w:lang w:eastAsia="sv-SE"/>
        </w:rPr>
        <w:t xml:space="preserve"> både väcka intresse</w:t>
      </w:r>
      <w:r w:rsidR="0024632F" w:rsidRPr="0012252E">
        <w:rPr>
          <w:rFonts w:ascii="Times New Roman" w:eastAsia="Times New Roman" w:hAnsi="Times New Roman" w:cs="Times New Roman"/>
          <w:lang w:eastAsia="sv-SE"/>
        </w:rPr>
        <w:t xml:space="preserve"> </w:t>
      </w:r>
      <w:r w:rsidR="007044C1">
        <w:rPr>
          <w:rFonts w:ascii="Times New Roman" w:eastAsia="Times New Roman" w:hAnsi="Times New Roman" w:cs="Times New Roman"/>
          <w:lang w:eastAsia="sv-SE"/>
        </w:rPr>
        <w:t xml:space="preserve">för </w:t>
      </w:r>
      <w:r w:rsidR="0024632F" w:rsidRPr="0012252E">
        <w:rPr>
          <w:rFonts w:ascii="Times New Roman" w:eastAsia="Times New Roman" w:hAnsi="Times New Roman" w:cs="Times New Roman"/>
          <w:lang w:eastAsia="sv-SE"/>
        </w:rPr>
        <w:t xml:space="preserve">allmänheten </w:t>
      </w:r>
      <w:r w:rsidR="007044C1">
        <w:rPr>
          <w:rFonts w:ascii="Times New Roman" w:eastAsia="Times New Roman" w:hAnsi="Times New Roman" w:cs="Times New Roman"/>
          <w:lang w:eastAsia="sv-SE"/>
        </w:rPr>
        <w:t>och vara</w:t>
      </w:r>
      <w:r w:rsidR="0024632F" w:rsidRPr="0012252E">
        <w:rPr>
          <w:rFonts w:ascii="Times New Roman" w:eastAsia="Times New Roman" w:hAnsi="Times New Roman" w:cs="Times New Roman"/>
          <w:lang w:eastAsia="sv-SE"/>
        </w:rPr>
        <w:t xml:space="preserve"> ett underlag </w:t>
      </w:r>
      <w:r w:rsidR="007044C1">
        <w:rPr>
          <w:rFonts w:ascii="Times New Roman" w:eastAsia="Times New Roman" w:hAnsi="Times New Roman" w:cs="Times New Roman"/>
          <w:lang w:eastAsia="sv-SE"/>
        </w:rPr>
        <w:t>för framtida</w:t>
      </w:r>
      <w:r w:rsidR="007044C1" w:rsidRPr="0012252E">
        <w:rPr>
          <w:rFonts w:ascii="Times New Roman" w:eastAsia="Times New Roman" w:hAnsi="Times New Roman" w:cs="Times New Roman"/>
          <w:lang w:eastAsia="sv-SE"/>
        </w:rPr>
        <w:t xml:space="preserve"> </w:t>
      </w:r>
      <w:r w:rsidR="000E4CD7" w:rsidRPr="0012252E">
        <w:rPr>
          <w:rFonts w:ascii="Times New Roman" w:eastAsia="Times New Roman" w:hAnsi="Times New Roman" w:cs="Times New Roman"/>
          <w:lang w:eastAsia="sv-SE"/>
        </w:rPr>
        <w:t>litteraturvetenskaplig forskning</w:t>
      </w:r>
      <w:r w:rsidR="0024632F" w:rsidRPr="0012252E">
        <w:rPr>
          <w:rFonts w:ascii="Times New Roman" w:eastAsia="Times New Roman" w:hAnsi="Times New Roman" w:cs="Times New Roman"/>
          <w:lang w:eastAsia="sv-SE"/>
        </w:rPr>
        <w:t xml:space="preserve">. </w:t>
      </w:r>
    </w:p>
    <w:p w14:paraId="5E5ADE54" w14:textId="77777777" w:rsidR="0024632F" w:rsidRPr="0012252E" w:rsidRDefault="0024632F">
      <w:pPr>
        <w:rPr>
          <w:rFonts w:ascii="Times New Roman" w:hAnsi="Times New Roman" w:cs="Times New Roman"/>
          <w:b/>
          <w:bCs/>
        </w:rPr>
      </w:pPr>
    </w:p>
    <w:p w14:paraId="4AA92B07" w14:textId="55316F7B" w:rsidR="0024632F" w:rsidRPr="0012252E" w:rsidRDefault="003F4FD7" w:rsidP="0024632F">
      <w:pPr>
        <w:rPr>
          <w:rFonts w:ascii="Times New Roman" w:hAnsi="Times New Roman" w:cs="Times New Roman"/>
          <w:b/>
          <w:bCs/>
        </w:rPr>
      </w:pPr>
      <w:r w:rsidRPr="0012252E">
        <w:rPr>
          <w:rFonts w:ascii="Times New Roman" w:hAnsi="Times New Roman" w:cs="Times New Roman"/>
          <w:b/>
          <w:bCs/>
        </w:rPr>
        <w:t>Projektets gång</w:t>
      </w:r>
    </w:p>
    <w:p w14:paraId="52180AA3" w14:textId="7A5632FD" w:rsidR="00C66400" w:rsidRPr="0012252E" w:rsidRDefault="00C66400" w:rsidP="0024632F">
      <w:pPr>
        <w:rPr>
          <w:rFonts w:ascii="Times New Roman" w:hAnsi="Times New Roman" w:cs="Times New Roman"/>
          <w:color w:val="000000" w:themeColor="text1"/>
        </w:rPr>
      </w:pPr>
      <w:r w:rsidRPr="0012252E">
        <w:rPr>
          <w:rFonts w:ascii="Times New Roman" w:hAnsi="Times New Roman" w:cs="Times New Roman"/>
          <w:color w:val="000000" w:themeColor="text1"/>
        </w:rPr>
        <w:t xml:space="preserve">Cornell University </w:t>
      </w:r>
      <w:proofErr w:type="spellStart"/>
      <w:r w:rsidRPr="0012252E">
        <w:rPr>
          <w:rFonts w:ascii="Times New Roman" w:hAnsi="Times New Roman" w:cs="Times New Roman"/>
          <w:color w:val="000000" w:themeColor="text1"/>
        </w:rPr>
        <w:t>Library</w:t>
      </w:r>
      <w:proofErr w:type="spellEnd"/>
      <w:r w:rsidRPr="0012252E">
        <w:rPr>
          <w:rFonts w:ascii="Times New Roman" w:hAnsi="Times New Roman" w:cs="Times New Roman"/>
          <w:color w:val="000000" w:themeColor="text1"/>
        </w:rPr>
        <w:t xml:space="preserve"> (2003) rekommenderar att man börjar med att ta de legala aspekterna i beaktning när man börjar ett digitaliseringsprojekt. I och med att Gustaf Fröding dog 1911 så fanns det inga problem i fråga om upphovsrätt (</w:t>
      </w:r>
      <w:r w:rsidR="003A485D" w:rsidRPr="0012252E">
        <w:rPr>
          <w:rFonts w:ascii="Times New Roman" w:hAnsi="Times New Roman" w:cs="Times New Roman"/>
          <w:color w:val="000000" w:themeColor="text1"/>
        </w:rPr>
        <w:t>PRV</w:t>
      </w:r>
      <w:ins w:id="2" w:author="Jennie Skynäs" w:date="2022-06-07T00:34:00Z">
        <w:r w:rsidR="00544D3B">
          <w:rPr>
            <w:rFonts w:ascii="Times New Roman" w:hAnsi="Times New Roman" w:cs="Times New Roman"/>
            <w:color w:val="000000" w:themeColor="text1"/>
          </w:rPr>
          <w:t>, 2022</w:t>
        </w:r>
      </w:ins>
      <w:r w:rsidR="003A485D" w:rsidRPr="0012252E">
        <w:rPr>
          <w:rFonts w:ascii="Times New Roman" w:hAnsi="Times New Roman" w:cs="Times New Roman"/>
          <w:color w:val="000000" w:themeColor="text1"/>
        </w:rPr>
        <w:t>)</w:t>
      </w:r>
      <w:r w:rsidRPr="0012252E">
        <w:rPr>
          <w:rFonts w:ascii="Times New Roman" w:hAnsi="Times New Roman" w:cs="Times New Roman"/>
          <w:color w:val="000000" w:themeColor="text1"/>
        </w:rPr>
        <w:t xml:space="preserve">. Han har inte heller några efterlevande släktningar och museet, som är de som äger materialet, har själva </w:t>
      </w:r>
      <w:r w:rsidR="007044C1">
        <w:rPr>
          <w:rFonts w:ascii="Times New Roman" w:hAnsi="Times New Roman" w:cs="Times New Roman"/>
          <w:color w:val="000000" w:themeColor="text1"/>
        </w:rPr>
        <w:t>velat</w:t>
      </w:r>
      <w:r w:rsidR="007044C1" w:rsidRPr="0012252E">
        <w:rPr>
          <w:rFonts w:ascii="Times New Roman" w:hAnsi="Times New Roman" w:cs="Times New Roman"/>
          <w:color w:val="000000" w:themeColor="text1"/>
        </w:rPr>
        <w:t xml:space="preserve"> </w:t>
      </w:r>
      <w:r w:rsidRPr="0012252E">
        <w:rPr>
          <w:rFonts w:ascii="Times New Roman" w:hAnsi="Times New Roman" w:cs="Times New Roman"/>
          <w:color w:val="000000" w:themeColor="text1"/>
        </w:rPr>
        <w:t xml:space="preserve">synliggöra materialet. Därför såg jag inga problem att </w:t>
      </w:r>
      <w:r w:rsidR="007044C1">
        <w:rPr>
          <w:rFonts w:ascii="Times New Roman" w:hAnsi="Times New Roman" w:cs="Times New Roman"/>
          <w:color w:val="000000" w:themeColor="text1"/>
        </w:rPr>
        <w:t>ta mig an</w:t>
      </w:r>
      <w:r w:rsidR="007044C1" w:rsidRPr="0012252E">
        <w:rPr>
          <w:rFonts w:ascii="Times New Roman" w:hAnsi="Times New Roman" w:cs="Times New Roman"/>
          <w:color w:val="000000" w:themeColor="text1"/>
        </w:rPr>
        <w:t xml:space="preserve"> </w:t>
      </w:r>
      <w:r w:rsidRPr="0012252E">
        <w:rPr>
          <w:rFonts w:ascii="Times New Roman" w:hAnsi="Times New Roman" w:cs="Times New Roman"/>
          <w:color w:val="000000" w:themeColor="text1"/>
        </w:rPr>
        <w:t xml:space="preserve">mig uppdraget och det var nu dags att bekanta mig med Gustaf Fröding. </w:t>
      </w:r>
    </w:p>
    <w:p w14:paraId="4A755E9C" w14:textId="77777777" w:rsidR="00C66400" w:rsidRPr="0012252E" w:rsidRDefault="00C66400" w:rsidP="0024632F">
      <w:pPr>
        <w:rPr>
          <w:rFonts w:ascii="Times New Roman" w:hAnsi="Times New Roman" w:cs="Times New Roman"/>
          <w:color w:val="000000" w:themeColor="text1"/>
        </w:rPr>
      </w:pPr>
    </w:p>
    <w:p w14:paraId="5DA5779D" w14:textId="678F7347" w:rsidR="0024632F" w:rsidRPr="0012252E" w:rsidRDefault="0024632F" w:rsidP="0024632F">
      <w:pPr>
        <w:rPr>
          <w:rFonts w:ascii="Times New Roman" w:hAnsi="Times New Roman" w:cs="Times New Roman"/>
        </w:rPr>
      </w:pPr>
      <w:r w:rsidRPr="0012252E">
        <w:rPr>
          <w:rFonts w:ascii="Times New Roman" w:hAnsi="Times New Roman" w:cs="Times New Roman"/>
          <w:color w:val="000000" w:themeColor="text1"/>
        </w:rPr>
        <w:t xml:space="preserve">Med min hemsida ville jag visa dels vad för böcker Gustaf Fröding haft i sin ägo, dels vad för tankar han har haft kring dessa. </w:t>
      </w:r>
      <w:r w:rsidR="00263050">
        <w:rPr>
          <w:rFonts w:ascii="Times New Roman" w:hAnsi="Times New Roman" w:cs="Times New Roman"/>
          <w:color w:val="000000" w:themeColor="text1"/>
        </w:rPr>
        <w:t>F</w:t>
      </w:r>
      <w:r w:rsidRPr="0012252E">
        <w:rPr>
          <w:rFonts w:ascii="Times New Roman" w:hAnsi="Times New Roman" w:cs="Times New Roman"/>
          <w:color w:val="000000" w:themeColor="text1"/>
        </w:rPr>
        <w:t>ör att veta vad som kan anses vara intressant måste jag</w:t>
      </w:r>
      <w:r w:rsidR="00263050">
        <w:rPr>
          <w:rFonts w:ascii="Times New Roman" w:hAnsi="Times New Roman" w:cs="Times New Roman"/>
          <w:color w:val="000000" w:themeColor="text1"/>
        </w:rPr>
        <w:t xml:space="preserve"> dock</w:t>
      </w:r>
      <w:r w:rsidRPr="0012252E">
        <w:rPr>
          <w:rFonts w:ascii="Times New Roman" w:hAnsi="Times New Roman" w:cs="Times New Roman"/>
          <w:color w:val="000000" w:themeColor="text1"/>
        </w:rPr>
        <w:t xml:space="preserve"> först skapa förståelse för vem Gustaf Fröding var. </w:t>
      </w:r>
      <w:r w:rsidRPr="0012252E">
        <w:rPr>
          <w:rFonts w:ascii="Times New Roman" w:hAnsi="Times New Roman" w:cs="Times New Roman"/>
        </w:rPr>
        <w:t xml:space="preserve">Jag var själv inte särskilt </w:t>
      </w:r>
      <w:r w:rsidR="00263050">
        <w:rPr>
          <w:rFonts w:ascii="Times New Roman" w:hAnsi="Times New Roman" w:cs="Times New Roman"/>
        </w:rPr>
        <w:t>bekant</w:t>
      </w:r>
      <w:r w:rsidR="00263050" w:rsidRPr="0012252E">
        <w:rPr>
          <w:rFonts w:ascii="Times New Roman" w:hAnsi="Times New Roman" w:cs="Times New Roman"/>
        </w:rPr>
        <w:t xml:space="preserve"> </w:t>
      </w:r>
      <w:r w:rsidRPr="0012252E">
        <w:rPr>
          <w:rFonts w:ascii="Times New Roman" w:hAnsi="Times New Roman" w:cs="Times New Roman"/>
        </w:rPr>
        <w:t>med Fröding innan projektet började,</w:t>
      </w:r>
      <w:r w:rsidR="00263050">
        <w:rPr>
          <w:rFonts w:ascii="Times New Roman" w:hAnsi="Times New Roman" w:cs="Times New Roman"/>
        </w:rPr>
        <w:t xml:space="preserve"> mer än att</w:t>
      </w:r>
      <w:r w:rsidRPr="0012252E">
        <w:rPr>
          <w:rFonts w:ascii="Times New Roman" w:hAnsi="Times New Roman" w:cs="Times New Roman"/>
        </w:rPr>
        <w:t xml:space="preserve"> jag visste vem han var vid namn</w:t>
      </w:r>
      <w:r w:rsidR="00263050">
        <w:rPr>
          <w:rFonts w:ascii="Times New Roman" w:hAnsi="Times New Roman" w:cs="Times New Roman"/>
        </w:rPr>
        <w:t>. Jag hade dock</w:t>
      </w:r>
      <w:r w:rsidRPr="0012252E">
        <w:rPr>
          <w:rFonts w:ascii="Times New Roman" w:hAnsi="Times New Roman" w:cs="Times New Roman"/>
        </w:rPr>
        <w:t xml:space="preserve"> inte tagit del av hans poesi tidigare. Därför tog hela projektet sin start med att jag började bekanta mig med Fröding. </w:t>
      </w:r>
    </w:p>
    <w:p w14:paraId="5AF9BD8A" w14:textId="77777777" w:rsidR="0024632F" w:rsidRPr="0012252E" w:rsidRDefault="0024632F" w:rsidP="0024632F">
      <w:pPr>
        <w:rPr>
          <w:rFonts w:ascii="Times New Roman" w:hAnsi="Times New Roman" w:cs="Times New Roman"/>
        </w:rPr>
      </w:pPr>
    </w:p>
    <w:p w14:paraId="5D100553" w14:textId="76F707AA" w:rsidR="0024632F" w:rsidRPr="0012252E" w:rsidRDefault="0024632F" w:rsidP="0024632F">
      <w:pPr>
        <w:rPr>
          <w:rFonts w:ascii="Times New Roman" w:hAnsi="Times New Roman" w:cs="Times New Roman"/>
          <w:b/>
          <w:bCs/>
        </w:rPr>
      </w:pPr>
      <w:r w:rsidRPr="0012252E">
        <w:rPr>
          <w:rFonts w:ascii="Times New Roman" w:hAnsi="Times New Roman" w:cs="Times New Roman"/>
        </w:rPr>
        <w:t xml:space="preserve">Under dessa månader har jag tagit del av väldigt mycket information om </w:t>
      </w:r>
      <w:r w:rsidR="00263050">
        <w:rPr>
          <w:rFonts w:ascii="Times New Roman" w:hAnsi="Times New Roman" w:cs="Times New Roman"/>
        </w:rPr>
        <w:t>Fröding</w:t>
      </w:r>
      <w:r w:rsidRPr="0012252E">
        <w:rPr>
          <w:rFonts w:ascii="Times New Roman" w:hAnsi="Times New Roman" w:cs="Times New Roman"/>
        </w:rPr>
        <w:t xml:space="preserve"> genom att läsa om honom och läsa hans poesi, gå på föredrag, besöka museum och </w:t>
      </w:r>
      <w:proofErr w:type="spellStart"/>
      <w:r w:rsidRPr="0012252E">
        <w:rPr>
          <w:rFonts w:ascii="Times New Roman" w:hAnsi="Times New Roman" w:cs="Times New Roman"/>
        </w:rPr>
        <w:t>minnesgården</w:t>
      </w:r>
      <w:proofErr w:type="spellEnd"/>
      <w:r w:rsidRPr="0012252E">
        <w:rPr>
          <w:rFonts w:ascii="Times New Roman" w:hAnsi="Times New Roman" w:cs="Times New Roman"/>
        </w:rPr>
        <w:t xml:space="preserve">, lyssna på </w:t>
      </w:r>
      <w:proofErr w:type="spellStart"/>
      <w:r w:rsidRPr="0012252E">
        <w:rPr>
          <w:rFonts w:ascii="Times New Roman" w:hAnsi="Times New Roman" w:cs="Times New Roman"/>
        </w:rPr>
        <w:t>poddar</w:t>
      </w:r>
      <w:proofErr w:type="spellEnd"/>
      <w:r w:rsidRPr="0012252E">
        <w:rPr>
          <w:rFonts w:ascii="Times New Roman" w:hAnsi="Times New Roman" w:cs="Times New Roman"/>
        </w:rPr>
        <w:t xml:space="preserve"> och tala med människor som är insatta i vem Fröding var. På så sätt har jag fått en uppfattning om vem han var som person och vad för material som kan tänkas vara värdefullt att ha med i urvalet för mitt projekt. </w:t>
      </w:r>
    </w:p>
    <w:p w14:paraId="7C0777C7" w14:textId="77777777" w:rsidR="003F4FD7" w:rsidRPr="0012252E" w:rsidRDefault="003F4FD7">
      <w:pPr>
        <w:rPr>
          <w:rFonts w:ascii="Times New Roman" w:hAnsi="Times New Roman" w:cs="Times New Roman"/>
          <w:b/>
          <w:bCs/>
        </w:rPr>
      </w:pPr>
    </w:p>
    <w:p w14:paraId="167DCDFC" w14:textId="646E718F" w:rsidR="004D63D1" w:rsidRPr="0012252E" w:rsidRDefault="004D63D1">
      <w:pPr>
        <w:rPr>
          <w:rFonts w:ascii="Times New Roman" w:hAnsi="Times New Roman" w:cs="Times New Roman"/>
          <w:b/>
          <w:bCs/>
        </w:rPr>
      </w:pPr>
      <w:r w:rsidRPr="0012252E">
        <w:rPr>
          <w:rFonts w:ascii="Times New Roman" w:hAnsi="Times New Roman" w:cs="Times New Roman"/>
          <w:b/>
          <w:bCs/>
        </w:rPr>
        <w:t>Urval</w:t>
      </w:r>
    </w:p>
    <w:p w14:paraId="2E6BF452" w14:textId="1854A6F9" w:rsidR="00E26320" w:rsidRPr="0012252E" w:rsidRDefault="004D63D1">
      <w:pPr>
        <w:rPr>
          <w:rFonts w:ascii="Times New Roman" w:hAnsi="Times New Roman" w:cs="Times New Roman"/>
        </w:rPr>
      </w:pPr>
      <w:r w:rsidRPr="0012252E">
        <w:rPr>
          <w:rFonts w:ascii="Times New Roman" w:hAnsi="Times New Roman" w:cs="Times New Roman"/>
        </w:rPr>
        <w:t xml:space="preserve">Museet hade tillgång till drygt 100 titlar, där jag självklart inte kunde ta med alla. Det krävdes </w:t>
      </w:r>
      <w:r w:rsidR="00263050">
        <w:rPr>
          <w:rFonts w:ascii="Times New Roman" w:hAnsi="Times New Roman" w:cs="Times New Roman"/>
        </w:rPr>
        <w:t xml:space="preserve">därför </w:t>
      </w:r>
      <w:r w:rsidRPr="0012252E">
        <w:rPr>
          <w:rFonts w:ascii="Times New Roman" w:hAnsi="Times New Roman" w:cs="Times New Roman"/>
        </w:rPr>
        <w:t xml:space="preserve">att jag gjorde ett urval, </w:t>
      </w:r>
      <w:r w:rsidR="00263050">
        <w:rPr>
          <w:rFonts w:ascii="Times New Roman" w:hAnsi="Times New Roman" w:cs="Times New Roman"/>
        </w:rPr>
        <w:t xml:space="preserve">vilket var </w:t>
      </w:r>
      <w:r w:rsidRPr="0012252E">
        <w:rPr>
          <w:rFonts w:ascii="Times New Roman" w:hAnsi="Times New Roman" w:cs="Times New Roman"/>
        </w:rPr>
        <w:t xml:space="preserve">en process som var </w:t>
      </w:r>
      <w:r w:rsidR="00263050" w:rsidRPr="0012252E">
        <w:rPr>
          <w:rFonts w:ascii="Times New Roman" w:hAnsi="Times New Roman" w:cs="Times New Roman"/>
        </w:rPr>
        <w:t xml:space="preserve">både </w:t>
      </w:r>
      <w:r w:rsidRPr="0012252E">
        <w:rPr>
          <w:rFonts w:ascii="Times New Roman" w:hAnsi="Times New Roman" w:cs="Times New Roman"/>
        </w:rPr>
        <w:t xml:space="preserve">tidskrävande och </w:t>
      </w:r>
      <w:r w:rsidR="00924E1A" w:rsidRPr="0012252E">
        <w:rPr>
          <w:rFonts w:ascii="Times New Roman" w:hAnsi="Times New Roman" w:cs="Times New Roman"/>
        </w:rPr>
        <w:t>inte helt enkel</w:t>
      </w:r>
      <w:r w:rsidR="0024632F" w:rsidRPr="0012252E">
        <w:rPr>
          <w:rFonts w:ascii="Times New Roman" w:hAnsi="Times New Roman" w:cs="Times New Roman"/>
        </w:rPr>
        <w:t xml:space="preserve">. </w:t>
      </w:r>
      <w:r w:rsidRPr="0012252E">
        <w:rPr>
          <w:rFonts w:ascii="Times New Roman" w:hAnsi="Times New Roman" w:cs="Times New Roman"/>
        </w:rPr>
        <w:t xml:space="preserve">Jag </w:t>
      </w:r>
      <w:r w:rsidR="00924E1A" w:rsidRPr="0012252E">
        <w:rPr>
          <w:rFonts w:ascii="Times New Roman" w:hAnsi="Times New Roman" w:cs="Times New Roman"/>
        </w:rPr>
        <w:t xml:space="preserve">visste att jag </w:t>
      </w:r>
      <w:r w:rsidRPr="0012252E">
        <w:rPr>
          <w:rFonts w:ascii="Times New Roman" w:hAnsi="Times New Roman" w:cs="Times New Roman"/>
        </w:rPr>
        <w:t xml:space="preserve">ville ta med titlar </w:t>
      </w:r>
      <w:r w:rsidR="00A0012C" w:rsidRPr="0012252E">
        <w:rPr>
          <w:rFonts w:ascii="Times New Roman" w:hAnsi="Times New Roman" w:cs="Times New Roman"/>
        </w:rPr>
        <w:t>och böcker som visade på olika sidor och intressanta aspekter av Fröding</w:t>
      </w:r>
      <w:r w:rsidR="0024632F" w:rsidRPr="0012252E">
        <w:rPr>
          <w:rFonts w:ascii="Times New Roman" w:hAnsi="Times New Roman" w:cs="Times New Roman"/>
        </w:rPr>
        <w:t xml:space="preserve">, men det fanns flera att välja på. </w:t>
      </w:r>
      <w:r w:rsidR="00263050">
        <w:rPr>
          <w:rFonts w:ascii="Times New Roman" w:hAnsi="Times New Roman" w:cs="Times New Roman"/>
        </w:rPr>
        <w:t xml:space="preserve">Efter ett visst sållningsarbete lyckades jag hitta, i mitt tycke, </w:t>
      </w:r>
      <w:r w:rsidR="0024632F" w:rsidRPr="0012252E">
        <w:rPr>
          <w:rFonts w:ascii="Times New Roman" w:hAnsi="Times New Roman" w:cs="Times New Roman"/>
        </w:rPr>
        <w:t>fem intressanta</w:t>
      </w:r>
      <w:r w:rsidR="00263050">
        <w:rPr>
          <w:rFonts w:ascii="Times New Roman" w:hAnsi="Times New Roman" w:cs="Times New Roman"/>
        </w:rPr>
        <w:t xml:space="preserve"> verk </w:t>
      </w:r>
      <w:r w:rsidR="0024632F" w:rsidRPr="0012252E">
        <w:rPr>
          <w:rFonts w:ascii="Times New Roman" w:hAnsi="Times New Roman" w:cs="Times New Roman"/>
        </w:rPr>
        <w:t>som alla visade olika sidor och kvaliteter hos Fröding. Dessa presenteras kortfattat här nedan.</w:t>
      </w:r>
    </w:p>
    <w:p w14:paraId="5D851E02" w14:textId="77777777" w:rsidR="00E26320" w:rsidRPr="0012252E" w:rsidRDefault="00E26320">
      <w:pPr>
        <w:rPr>
          <w:rFonts w:ascii="Times New Roman" w:hAnsi="Times New Roman" w:cs="Times New Roman"/>
        </w:rPr>
      </w:pPr>
    </w:p>
    <w:p w14:paraId="7ACA563D" w14:textId="7DF8A896" w:rsidR="00E26320" w:rsidRPr="0012252E" w:rsidRDefault="00A0012C">
      <w:pPr>
        <w:rPr>
          <w:rFonts w:ascii="Times New Roman" w:hAnsi="Times New Roman" w:cs="Times New Roman"/>
        </w:rPr>
      </w:pPr>
      <w:r w:rsidRPr="0012252E">
        <w:rPr>
          <w:rFonts w:ascii="Times New Roman" w:hAnsi="Times New Roman" w:cs="Times New Roman"/>
        </w:rPr>
        <w:t>Tidigt in i processen föll mitt val på att ta med någon av de 17 volymer av Meyers kritik av Nya Testamentet</w:t>
      </w:r>
      <w:r w:rsidR="0024632F" w:rsidRPr="0012252E">
        <w:rPr>
          <w:rFonts w:ascii="Times New Roman" w:hAnsi="Times New Roman" w:cs="Times New Roman"/>
        </w:rPr>
        <w:t xml:space="preserve"> (Meyers </w:t>
      </w:r>
      <w:proofErr w:type="spellStart"/>
      <w:r w:rsidR="0024632F" w:rsidRPr="0012252E">
        <w:rPr>
          <w:rFonts w:ascii="Times New Roman" w:hAnsi="Times New Roman" w:cs="Times New Roman"/>
        </w:rPr>
        <w:t>Kritisch-exegetischer</w:t>
      </w:r>
      <w:proofErr w:type="spellEnd"/>
      <w:r w:rsidR="0024632F" w:rsidRPr="0012252E">
        <w:rPr>
          <w:rFonts w:ascii="Times New Roman" w:hAnsi="Times New Roman" w:cs="Times New Roman"/>
        </w:rPr>
        <w:t xml:space="preserve"> Kommentar </w:t>
      </w:r>
      <w:proofErr w:type="spellStart"/>
      <w:r w:rsidR="0024632F" w:rsidRPr="0012252E">
        <w:rPr>
          <w:rFonts w:ascii="Times New Roman" w:hAnsi="Times New Roman" w:cs="Times New Roman"/>
        </w:rPr>
        <w:t>zum</w:t>
      </w:r>
      <w:proofErr w:type="spellEnd"/>
      <w:r w:rsidR="0024632F" w:rsidRPr="0012252E">
        <w:rPr>
          <w:rFonts w:ascii="Times New Roman" w:hAnsi="Times New Roman" w:cs="Times New Roman"/>
        </w:rPr>
        <w:t xml:space="preserve"> </w:t>
      </w:r>
      <w:proofErr w:type="spellStart"/>
      <w:r w:rsidR="0024632F" w:rsidRPr="0012252E">
        <w:rPr>
          <w:rFonts w:ascii="Times New Roman" w:hAnsi="Times New Roman" w:cs="Times New Roman"/>
        </w:rPr>
        <w:t>Neue</w:t>
      </w:r>
      <w:proofErr w:type="spellEnd"/>
      <w:r w:rsidR="0024632F" w:rsidRPr="0012252E">
        <w:rPr>
          <w:rFonts w:ascii="Times New Roman" w:hAnsi="Times New Roman" w:cs="Times New Roman"/>
        </w:rPr>
        <w:t xml:space="preserve"> </w:t>
      </w:r>
      <w:proofErr w:type="spellStart"/>
      <w:r w:rsidR="0024632F" w:rsidRPr="0012252E">
        <w:rPr>
          <w:rFonts w:ascii="Times New Roman" w:hAnsi="Times New Roman" w:cs="Times New Roman"/>
        </w:rPr>
        <w:t>Testament</w:t>
      </w:r>
      <w:proofErr w:type="spellEnd"/>
      <w:r w:rsidR="0024632F" w:rsidRPr="0012252E">
        <w:rPr>
          <w:rFonts w:ascii="Times New Roman" w:hAnsi="Times New Roman" w:cs="Times New Roman"/>
        </w:rPr>
        <w:t>)</w:t>
      </w:r>
      <w:r w:rsidRPr="0012252E">
        <w:rPr>
          <w:rFonts w:ascii="Times New Roman" w:hAnsi="Times New Roman" w:cs="Times New Roman"/>
        </w:rPr>
        <w:t xml:space="preserve">. Samtliga böcker hade </w:t>
      </w:r>
      <w:r w:rsidR="0024632F" w:rsidRPr="0012252E">
        <w:rPr>
          <w:rFonts w:ascii="Times New Roman" w:hAnsi="Times New Roman" w:cs="Times New Roman"/>
        </w:rPr>
        <w:t>rikligt med</w:t>
      </w:r>
      <w:r w:rsidRPr="0012252E">
        <w:rPr>
          <w:rFonts w:ascii="Times New Roman" w:hAnsi="Times New Roman" w:cs="Times New Roman"/>
        </w:rPr>
        <w:t xml:space="preserve"> anteckningar i sig, där Fröding uttryckt tankar, funderingar och åsikter</w:t>
      </w:r>
      <w:r w:rsidR="0024632F" w:rsidRPr="0012252E">
        <w:rPr>
          <w:rFonts w:ascii="Times New Roman" w:hAnsi="Times New Roman" w:cs="Times New Roman"/>
        </w:rPr>
        <w:t xml:space="preserve"> kring dessa texter. </w:t>
      </w:r>
      <w:r w:rsidRPr="0012252E">
        <w:rPr>
          <w:rFonts w:ascii="Times New Roman" w:hAnsi="Times New Roman" w:cs="Times New Roman"/>
        </w:rPr>
        <w:t xml:space="preserve">När det kom till att bestämma just vilken </w:t>
      </w:r>
      <w:r w:rsidR="0024632F" w:rsidRPr="0012252E">
        <w:rPr>
          <w:rFonts w:ascii="Times New Roman" w:hAnsi="Times New Roman" w:cs="Times New Roman"/>
        </w:rPr>
        <w:t>av volymerna</w:t>
      </w:r>
      <w:r w:rsidRPr="0012252E">
        <w:rPr>
          <w:rFonts w:ascii="Times New Roman" w:hAnsi="Times New Roman" w:cs="Times New Roman"/>
        </w:rPr>
        <w:t xml:space="preserve"> skulle välja </w:t>
      </w:r>
      <w:r w:rsidRPr="0012252E">
        <w:rPr>
          <w:rFonts w:ascii="Times New Roman" w:hAnsi="Times New Roman" w:cs="Times New Roman"/>
        </w:rPr>
        <w:lastRenderedPageBreak/>
        <w:t>blev det den första</w:t>
      </w:r>
      <w:r w:rsidR="0024632F" w:rsidRPr="0012252E">
        <w:rPr>
          <w:rFonts w:ascii="Times New Roman" w:hAnsi="Times New Roman" w:cs="Times New Roman"/>
        </w:rPr>
        <w:t xml:space="preserve">, </w:t>
      </w:r>
      <w:r w:rsidRPr="0012252E">
        <w:rPr>
          <w:rFonts w:ascii="Times New Roman" w:hAnsi="Times New Roman" w:cs="Times New Roman"/>
        </w:rPr>
        <w:t xml:space="preserve">1.1 Matthäus Evangeliet. Min tanke var att jag skulle kunna påbörja ett arbete som någon annan skulle kunna ta vid och fortsätta med.  </w:t>
      </w:r>
    </w:p>
    <w:p w14:paraId="2F8E9EE5" w14:textId="77777777" w:rsidR="00E26320" w:rsidRPr="0012252E" w:rsidRDefault="00E26320">
      <w:pPr>
        <w:rPr>
          <w:rFonts w:ascii="Times New Roman" w:hAnsi="Times New Roman" w:cs="Times New Roman"/>
        </w:rPr>
      </w:pPr>
    </w:p>
    <w:p w14:paraId="63F3A04A" w14:textId="02965263" w:rsidR="004D63D1" w:rsidRPr="0012252E" w:rsidRDefault="00014889">
      <w:pPr>
        <w:rPr>
          <w:rFonts w:ascii="Times New Roman" w:hAnsi="Times New Roman" w:cs="Times New Roman"/>
        </w:rPr>
      </w:pPr>
      <w:r w:rsidRPr="0012252E">
        <w:rPr>
          <w:rFonts w:ascii="Times New Roman" w:hAnsi="Times New Roman" w:cs="Times New Roman"/>
        </w:rPr>
        <w:t xml:space="preserve">Ett annat val som gjordes tidigt var Collection </w:t>
      </w:r>
      <w:proofErr w:type="spellStart"/>
      <w:r w:rsidRPr="0012252E">
        <w:rPr>
          <w:rFonts w:ascii="Times New Roman" w:hAnsi="Times New Roman" w:cs="Times New Roman"/>
        </w:rPr>
        <w:t>Spemann</w:t>
      </w:r>
      <w:proofErr w:type="spellEnd"/>
      <w:r w:rsidR="003A485D" w:rsidRPr="0012252E">
        <w:rPr>
          <w:rFonts w:ascii="Times New Roman" w:hAnsi="Times New Roman" w:cs="Times New Roman"/>
        </w:rPr>
        <w:t>, en tysk presentbok som gavs ut i slutet av 1800-talet,</w:t>
      </w:r>
      <w:r w:rsidRPr="0012252E">
        <w:rPr>
          <w:rFonts w:ascii="Times New Roman" w:hAnsi="Times New Roman" w:cs="Times New Roman"/>
        </w:rPr>
        <w:t xml:space="preserve"> som innehåller ett dussintals illustrationer som Fröding gjort</w:t>
      </w:r>
      <w:r w:rsidR="00E26320" w:rsidRPr="0012252E">
        <w:rPr>
          <w:rFonts w:ascii="Times New Roman" w:hAnsi="Times New Roman" w:cs="Times New Roman"/>
        </w:rPr>
        <w:t xml:space="preserve">. </w:t>
      </w:r>
      <w:r w:rsidR="003A485D" w:rsidRPr="0012252E">
        <w:rPr>
          <w:rFonts w:ascii="Times New Roman" w:hAnsi="Times New Roman" w:cs="Times New Roman"/>
        </w:rPr>
        <w:t xml:space="preserve">Böckerna, och texterna är inte intressanta, utan det är </w:t>
      </w:r>
      <w:r w:rsidR="00354127" w:rsidRPr="0012252E">
        <w:rPr>
          <w:rFonts w:ascii="Times New Roman" w:hAnsi="Times New Roman" w:cs="Times New Roman"/>
        </w:rPr>
        <w:t>illustrationerna</w:t>
      </w:r>
      <w:r w:rsidR="003A485D" w:rsidRPr="0012252E">
        <w:rPr>
          <w:rFonts w:ascii="Times New Roman" w:hAnsi="Times New Roman" w:cs="Times New Roman"/>
        </w:rPr>
        <w:t xml:space="preserve"> jag vill visa upp. </w:t>
      </w:r>
      <w:r w:rsidR="00E26320" w:rsidRPr="0012252E">
        <w:rPr>
          <w:rFonts w:ascii="Times New Roman" w:hAnsi="Times New Roman" w:cs="Times New Roman"/>
        </w:rPr>
        <w:t>I mitt tycke representerar det en annan</w:t>
      </w:r>
      <w:r w:rsidR="0024632F" w:rsidRPr="0012252E">
        <w:rPr>
          <w:rFonts w:ascii="Times New Roman" w:hAnsi="Times New Roman" w:cs="Times New Roman"/>
        </w:rPr>
        <w:t>, inte lika känd,</w:t>
      </w:r>
      <w:r w:rsidR="00E26320" w:rsidRPr="0012252E">
        <w:rPr>
          <w:rFonts w:ascii="Times New Roman" w:hAnsi="Times New Roman" w:cs="Times New Roman"/>
        </w:rPr>
        <w:t xml:space="preserve"> del av Fröding, </w:t>
      </w:r>
      <w:r w:rsidR="0024632F" w:rsidRPr="0012252E">
        <w:rPr>
          <w:rFonts w:ascii="Times New Roman" w:hAnsi="Times New Roman" w:cs="Times New Roman"/>
        </w:rPr>
        <w:t xml:space="preserve">den som ägnade sig åt konsten snarare än orden. </w:t>
      </w:r>
      <w:r w:rsidR="00E26320" w:rsidRPr="0012252E">
        <w:rPr>
          <w:rFonts w:ascii="Times New Roman" w:hAnsi="Times New Roman" w:cs="Times New Roman"/>
        </w:rPr>
        <w:t xml:space="preserve">Det fanns även andra böcker som hade liknande illustrationer i sig men då denna hade i särklass flest </w:t>
      </w:r>
      <w:r w:rsidR="0024632F" w:rsidRPr="0012252E">
        <w:rPr>
          <w:rFonts w:ascii="Times New Roman" w:hAnsi="Times New Roman" w:cs="Times New Roman"/>
        </w:rPr>
        <w:t xml:space="preserve">valdes den. </w:t>
      </w:r>
    </w:p>
    <w:p w14:paraId="7FF185BC" w14:textId="6FA46931" w:rsidR="00E26320" w:rsidRPr="0012252E" w:rsidRDefault="00E26320">
      <w:pPr>
        <w:rPr>
          <w:rFonts w:ascii="Times New Roman" w:hAnsi="Times New Roman" w:cs="Times New Roman"/>
        </w:rPr>
      </w:pPr>
    </w:p>
    <w:p w14:paraId="11646C39" w14:textId="07508817" w:rsidR="00E26320" w:rsidRPr="0012252E" w:rsidRDefault="00E26320">
      <w:pPr>
        <w:rPr>
          <w:rFonts w:ascii="Times New Roman" w:hAnsi="Times New Roman" w:cs="Times New Roman"/>
        </w:rPr>
      </w:pPr>
      <w:r w:rsidRPr="0012252E">
        <w:rPr>
          <w:rFonts w:ascii="Times New Roman" w:hAnsi="Times New Roman" w:cs="Times New Roman"/>
        </w:rPr>
        <w:t xml:space="preserve">Matias </w:t>
      </w:r>
      <w:proofErr w:type="spellStart"/>
      <w:r w:rsidRPr="0012252E">
        <w:rPr>
          <w:rFonts w:ascii="Times New Roman" w:hAnsi="Times New Roman" w:cs="Times New Roman"/>
        </w:rPr>
        <w:t>Skard</w:t>
      </w:r>
      <w:proofErr w:type="spellEnd"/>
      <w:r w:rsidRPr="0012252E">
        <w:rPr>
          <w:rFonts w:ascii="Times New Roman" w:hAnsi="Times New Roman" w:cs="Times New Roman"/>
        </w:rPr>
        <w:t xml:space="preserve"> </w:t>
      </w:r>
      <w:r w:rsidR="007A543C" w:rsidRPr="0012252E">
        <w:rPr>
          <w:rFonts w:ascii="Times New Roman" w:hAnsi="Times New Roman" w:cs="Times New Roman"/>
        </w:rPr>
        <w:t xml:space="preserve">ansåg jag vara intressant då den tar upp </w:t>
      </w:r>
      <w:r w:rsidR="00924E1A" w:rsidRPr="0012252E">
        <w:rPr>
          <w:rFonts w:ascii="Times New Roman" w:hAnsi="Times New Roman" w:cs="Times New Roman"/>
        </w:rPr>
        <w:t xml:space="preserve">ett </w:t>
      </w:r>
      <w:r w:rsidR="007A543C" w:rsidRPr="0012252E">
        <w:rPr>
          <w:rFonts w:ascii="Times New Roman" w:hAnsi="Times New Roman" w:cs="Times New Roman"/>
        </w:rPr>
        <w:t>kontroversiell</w:t>
      </w:r>
      <w:r w:rsidR="00924E1A" w:rsidRPr="0012252E">
        <w:rPr>
          <w:rFonts w:ascii="Times New Roman" w:hAnsi="Times New Roman" w:cs="Times New Roman"/>
        </w:rPr>
        <w:t xml:space="preserve">t </w:t>
      </w:r>
      <w:r w:rsidR="007A543C" w:rsidRPr="0012252E">
        <w:rPr>
          <w:rFonts w:ascii="Times New Roman" w:hAnsi="Times New Roman" w:cs="Times New Roman"/>
        </w:rPr>
        <w:t xml:space="preserve">ämne, </w:t>
      </w:r>
      <w:r w:rsidR="00924E1A" w:rsidRPr="0012252E">
        <w:rPr>
          <w:rFonts w:ascii="Times New Roman" w:hAnsi="Times New Roman" w:cs="Times New Roman"/>
        </w:rPr>
        <w:t>inte minst</w:t>
      </w:r>
      <w:r w:rsidR="007A543C" w:rsidRPr="0012252E">
        <w:rPr>
          <w:rFonts w:ascii="Times New Roman" w:hAnsi="Times New Roman" w:cs="Times New Roman"/>
        </w:rPr>
        <w:t xml:space="preserve"> för tiden</w:t>
      </w:r>
      <w:r w:rsidR="00924E1A" w:rsidRPr="0012252E">
        <w:rPr>
          <w:rFonts w:ascii="Times New Roman" w:hAnsi="Times New Roman" w:cs="Times New Roman"/>
        </w:rPr>
        <w:t xml:space="preserve"> den utgavs.</w:t>
      </w:r>
      <w:r w:rsidR="007A543C" w:rsidRPr="0012252E">
        <w:rPr>
          <w:rFonts w:ascii="Times New Roman" w:hAnsi="Times New Roman" w:cs="Times New Roman"/>
        </w:rPr>
        <w:t xml:space="preserve"> Det som jag också ansåg vara intressant var att varken Fröding själv, eller hans systrar, hade barn</w:t>
      </w:r>
      <w:r w:rsidR="0024632F" w:rsidRPr="0012252E">
        <w:rPr>
          <w:rFonts w:ascii="Times New Roman" w:hAnsi="Times New Roman" w:cs="Times New Roman"/>
        </w:rPr>
        <w:t xml:space="preserve">. Detta gjorde mig undrade till </w:t>
      </w:r>
      <w:r w:rsidR="007A543C" w:rsidRPr="0012252E">
        <w:rPr>
          <w:rFonts w:ascii="Times New Roman" w:hAnsi="Times New Roman" w:cs="Times New Roman"/>
        </w:rPr>
        <w:t>dels varför han hade texten dels vem</w:t>
      </w:r>
      <w:r w:rsidR="0024632F" w:rsidRPr="0012252E">
        <w:rPr>
          <w:rFonts w:ascii="Times New Roman" w:hAnsi="Times New Roman" w:cs="Times New Roman"/>
        </w:rPr>
        <w:t xml:space="preserve">s skull </w:t>
      </w:r>
      <w:r w:rsidR="007A543C" w:rsidRPr="0012252E">
        <w:rPr>
          <w:rFonts w:ascii="Times New Roman" w:hAnsi="Times New Roman" w:cs="Times New Roman"/>
        </w:rPr>
        <w:t xml:space="preserve">han läste den för. Det är inte upp till mig att läsa in för mycket, men jag tolkade det som att de sektioner som han strukit under handlade mest kanske om hur han hade blivit bemött själv som barn rörande dessa ämnen. </w:t>
      </w:r>
      <w:r w:rsidR="0024632F" w:rsidRPr="0012252E">
        <w:rPr>
          <w:rFonts w:ascii="Times New Roman" w:hAnsi="Times New Roman" w:cs="Times New Roman"/>
        </w:rPr>
        <w:t xml:space="preserve">Detta var något som flera av de insatta människor jag talat med under projektet gångs också tänkte sig. </w:t>
      </w:r>
    </w:p>
    <w:p w14:paraId="2615C0BE" w14:textId="2B9004C7" w:rsidR="007A543C" w:rsidRPr="0012252E" w:rsidRDefault="007A543C">
      <w:pPr>
        <w:rPr>
          <w:rFonts w:ascii="Times New Roman" w:hAnsi="Times New Roman" w:cs="Times New Roman"/>
        </w:rPr>
      </w:pPr>
    </w:p>
    <w:p w14:paraId="4F141245" w14:textId="5BE34EB8" w:rsidR="007A543C" w:rsidRPr="0012252E" w:rsidRDefault="00924E1A">
      <w:pPr>
        <w:rPr>
          <w:rFonts w:ascii="Times New Roman" w:hAnsi="Times New Roman" w:cs="Times New Roman"/>
        </w:rPr>
      </w:pPr>
      <w:r w:rsidRPr="0012252E">
        <w:rPr>
          <w:rFonts w:ascii="Times New Roman" w:hAnsi="Times New Roman" w:cs="Times New Roman"/>
        </w:rPr>
        <w:t>På försätts</w:t>
      </w:r>
      <w:r w:rsidR="00C0463E">
        <w:rPr>
          <w:rFonts w:ascii="Times New Roman" w:hAnsi="Times New Roman" w:cs="Times New Roman"/>
        </w:rPr>
        <w:t>bladet</w:t>
      </w:r>
      <w:r w:rsidRPr="0012252E">
        <w:rPr>
          <w:rFonts w:ascii="Times New Roman" w:hAnsi="Times New Roman" w:cs="Times New Roman"/>
        </w:rPr>
        <w:t xml:space="preserve"> för John Gabriel Bork av Henrik Ibsen satt en fastklistrad lapp me</w:t>
      </w:r>
      <w:r w:rsidR="0024632F" w:rsidRPr="0012252E">
        <w:rPr>
          <w:rFonts w:ascii="Times New Roman" w:hAnsi="Times New Roman" w:cs="Times New Roman"/>
        </w:rPr>
        <w:t>d</w:t>
      </w:r>
      <w:r w:rsidRPr="0012252E">
        <w:rPr>
          <w:rFonts w:ascii="Times New Roman" w:hAnsi="Times New Roman" w:cs="Times New Roman"/>
        </w:rPr>
        <w:t xml:space="preserve"> </w:t>
      </w:r>
      <w:r w:rsidR="0024632F" w:rsidRPr="0012252E">
        <w:rPr>
          <w:rFonts w:ascii="Times New Roman" w:hAnsi="Times New Roman" w:cs="Times New Roman"/>
        </w:rPr>
        <w:t>en</w:t>
      </w:r>
      <w:r w:rsidRPr="0012252E">
        <w:rPr>
          <w:rFonts w:ascii="Times New Roman" w:hAnsi="Times New Roman" w:cs="Times New Roman"/>
        </w:rPr>
        <w:t xml:space="preserve"> dikt som Fröding skrivit till sin syster Cecilia. </w:t>
      </w:r>
      <w:r w:rsidR="00240269" w:rsidRPr="0012252E">
        <w:rPr>
          <w:rFonts w:ascii="Times New Roman" w:hAnsi="Times New Roman" w:cs="Times New Roman"/>
        </w:rPr>
        <w:t>Efter lite eftersökning hjäl</w:t>
      </w:r>
      <w:r w:rsidR="0024632F" w:rsidRPr="0012252E">
        <w:rPr>
          <w:rFonts w:ascii="Times New Roman" w:hAnsi="Times New Roman" w:cs="Times New Roman"/>
        </w:rPr>
        <w:t xml:space="preserve">pte </w:t>
      </w:r>
      <w:r w:rsidR="00240269" w:rsidRPr="0012252E">
        <w:rPr>
          <w:rFonts w:ascii="Times New Roman" w:hAnsi="Times New Roman" w:cs="Times New Roman"/>
        </w:rPr>
        <w:t xml:space="preserve">Mats mig hitta </w:t>
      </w:r>
      <w:r w:rsidR="0024632F" w:rsidRPr="0012252E">
        <w:rPr>
          <w:rFonts w:ascii="Times New Roman" w:hAnsi="Times New Roman" w:cs="Times New Roman"/>
        </w:rPr>
        <w:t>d</w:t>
      </w:r>
      <w:r w:rsidR="00240269" w:rsidRPr="0012252E">
        <w:rPr>
          <w:rFonts w:ascii="Times New Roman" w:hAnsi="Times New Roman" w:cs="Times New Roman"/>
        </w:rPr>
        <w:t xml:space="preserve">en publicerad, men den har aldrig tidigare visats upp i sin originalform, vilket är varför jag kände att den skulle vara av kulturellt värde. </w:t>
      </w:r>
    </w:p>
    <w:p w14:paraId="0E29430E" w14:textId="5FFE24E9" w:rsidR="00240269" w:rsidRPr="0012252E" w:rsidRDefault="00240269">
      <w:pPr>
        <w:rPr>
          <w:rFonts w:ascii="Times New Roman" w:hAnsi="Times New Roman" w:cs="Times New Roman"/>
        </w:rPr>
      </w:pPr>
    </w:p>
    <w:p w14:paraId="33DADAA8" w14:textId="3A4FCFE0" w:rsidR="00240269" w:rsidRPr="0012252E" w:rsidRDefault="00240269">
      <w:pPr>
        <w:rPr>
          <w:rFonts w:ascii="Times New Roman" w:hAnsi="Times New Roman" w:cs="Times New Roman"/>
        </w:rPr>
      </w:pPr>
      <w:r w:rsidRPr="0012252E">
        <w:rPr>
          <w:rFonts w:ascii="Times New Roman" w:hAnsi="Times New Roman" w:cs="Times New Roman"/>
        </w:rPr>
        <w:t>Till sist valdes B</w:t>
      </w:r>
      <w:r w:rsidR="005D5C8E" w:rsidRPr="0012252E">
        <w:rPr>
          <w:rFonts w:ascii="Times New Roman" w:hAnsi="Times New Roman" w:cs="Times New Roman"/>
        </w:rPr>
        <w:t>i</w:t>
      </w:r>
      <w:r w:rsidRPr="0012252E">
        <w:rPr>
          <w:rFonts w:ascii="Times New Roman" w:hAnsi="Times New Roman" w:cs="Times New Roman"/>
        </w:rPr>
        <w:t xml:space="preserve">beln som den sista boken för urvalet. Den liknar Meyers i det att sidorna är belamrade </w:t>
      </w:r>
      <w:r w:rsidR="005D5C8E" w:rsidRPr="0012252E">
        <w:rPr>
          <w:rFonts w:ascii="Times New Roman" w:hAnsi="Times New Roman" w:cs="Times New Roman"/>
        </w:rPr>
        <w:t xml:space="preserve">med anteckningar. En skillnad som märks av tidigt är dock att han har ett system, som han deklarerar i början av boken, för hur han markerar ord och passager. </w:t>
      </w:r>
      <w:r w:rsidR="00467BC6" w:rsidRPr="0012252E">
        <w:rPr>
          <w:rFonts w:ascii="Times New Roman" w:hAnsi="Times New Roman" w:cs="Times New Roman"/>
        </w:rPr>
        <w:t>Bibeln är tryckt 190</w:t>
      </w:r>
      <w:r w:rsidR="0024632F" w:rsidRPr="0012252E">
        <w:rPr>
          <w:rFonts w:ascii="Times New Roman" w:hAnsi="Times New Roman" w:cs="Times New Roman"/>
        </w:rPr>
        <w:t>4</w:t>
      </w:r>
      <w:r w:rsidR="00467BC6" w:rsidRPr="0012252E">
        <w:rPr>
          <w:rFonts w:ascii="Times New Roman" w:hAnsi="Times New Roman" w:cs="Times New Roman"/>
        </w:rPr>
        <w:t xml:space="preserve">, så det är en </w:t>
      </w:r>
      <w:r w:rsidR="003F4FD7" w:rsidRPr="0012252E">
        <w:rPr>
          <w:rFonts w:ascii="Times New Roman" w:hAnsi="Times New Roman" w:cs="Times New Roman"/>
        </w:rPr>
        <w:t>åldrande</w:t>
      </w:r>
      <w:r w:rsidR="00467BC6" w:rsidRPr="0012252E">
        <w:rPr>
          <w:rFonts w:ascii="Times New Roman" w:hAnsi="Times New Roman" w:cs="Times New Roman"/>
        </w:rPr>
        <w:t xml:space="preserve"> Frödings tankar som finns med i boken</w:t>
      </w:r>
      <w:r w:rsidR="0024632F" w:rsidRPr="0012252E">
        <w:rPr>
          <w:rFonts w:ascii="Times New Roman" w:hAnsi="Times New Roman" w:cs="Times New Roman"/>
        </w:rPr>
        <w:t xml:space="preserve">. </w:t>
      </w:r>
      <w:r w:rsidR="00467BC6" w:rsidRPr="0012252E">
        <w:rPr>
          <w:rFonts w:ascii="Times New Roman" w:hAnsi="Times New Roman" w:cs="Times New Roman"/>
        </w:rPr>
        <w:t xml:space="preserve"> </w:t>
      </w:r>
    </w:p>
    <w:p w14:paraId="6B5592F8" w14:textId="4CF42E74" w:rsidR="00644993" w:rsidRPr="0012252E" w:rsidRDefault="00644993">
      <w:pPr>
        <w:rPr>
          <w:rFonts w:ascii="Times New Roman" w:hAnsi="Times New Roman" w:cs="Times New Roman"/>
        </w:rPr>
      </w:pPr>
    </w:p>
    <w:p w14:paraId="643497EC" w14:textId="50B5271A" w:rsidR="00644993" w:rsidRPr="0012252E" w:rsidRDefault="00644993">
      <w:pPr>
        <w:rPr>
          <w:rFonts w:ascii="Times New Roman" w:hAnsi="Times New Roman" w:cs="Times New Roman"/>
          <w:b/>
          <w:bCs/>
        </w:rPr>
      </w:pPr>
      <w:r w:rsidRPr="0012252E">
        <w:rPr>
          <w:rFonts w:ascii="Times New Roman" w:hAnsi="Times New Roman" w:cs="Times New Roman"/>
          <w:b/>
          <w:bCs/>
        </w:rPr>
        <w:t xml:space="preserve">Image </w:t>
      </w:r>
      <w:proofErr w:type="spellStart"/>
      <w:r w:rsidRPr="0012252E">
        <w:rPr>
          <w:rFonts w:ascii="Times New Roman" w:hAnsi="Times New Roman" w:cs="Times New Roman"/>
          <w:b/>
          <w:bCs/>
        </w:rPr>
        <w:t>capturing</w:t>
      </w:r>
      <w:proofErr w:type="spellEnd"/>
    </w:p>
    <w:p w14:paraId="4695FA15" w14:textId="32E84620" w:rsidR="00BC13EC" w:rsidRPr="0012252E" w:rsidDel="006D3090" w:rsidRDefault="006D3090">
      <w:pPr>
        <w:rPr>
          <w:del w:id="3" w:author="Jennie Skynäs" w:date="2022-06-07T00:12:00Z"/>
          <w:rFonts w:ascii="Times New Roman" w:hAnsi="Times New Roman" w:cs="Times New Roman"/>
        </w:rPr>
      </w:pPr>
      <w:ins w:id="4" w:author="Jennie Skynäs" w:date="2022-06-07T00:13:00Z">
        <w:r>
          <w:rPr>
            <w:rFonts w:ascii="Times New Roman" w:hAnsi="Times New Roman" w:cs="Times New Roman"/>
            <w:noProof/>
          </w:rPr>
          <w:drawing>
            <wp:anchor distT="0" distB="0" distL="114300" distR="114300" simplePos="0" relativeHeight="251662336" behindDoc="1" locked="0" layoutInCell="1" allowOverlap="1" wp14:anchorId="5774DD11" wp14:editId="3F2FE0B3">
              <wp:simplePos x="0" y="0"/>
              <wp:positionH relativeFrom="column">
                <wp:posOffset>3350260</wp:posOffset>
              </wp:positionH>
              <wp:positionV relativeFrom="paragraph">
                <wp:posOffset>294640</wp:posOffset>
              </wp:positionV>
              <wp:extent cx="2733040" cy="2049780"/>
              <wp:effectExtent l="0" t="1270" r="0" b="0"/>
              <wp:wrapTight wrapText="bothSides">
                <wp:wrapPolygon edited="0">
                  <wp:start x="-10" y="21587"/>
                  <wp:lineTo x="21470" y="21587"/>
                  <wp:lineTo x="21470" y="174"/>
                  <wp:lineTo x="-10" y="174"/>
                  <wp:lineTo x="-10" y="21587"/>
                </wp:wrapPolygon>
              </wp:wrapTight>
              <wp:docPr id="6" name="Bildobjekt 6" descr="En bild som visar text, vägg,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 vägg, inomhus&#10;&#10;Automatiskt genererad beskrivni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733040" cy="2049780"/>
                      </a:xfrm>
                      <a:prstGeom prst="rect">
                        <a:avLst/>
                      </a:prstGeom>
                    </pic:spPr>
                  </pic:pic>
                </a:graphicData>
              </a:graphic>
              <wp14:sizeRelH relativeFrom="page">
                <wp14:pctWidth>0</wp14:pctWidth>
              </wp14:sizeRelH>
              <wp14:sizeRelV relativeFrom="page">
                <wp14:pctHeight>0</wp14:pctHeight>
              </wp14:sizeRelV>
            </wp:anchor>
          </w:drawing>
        </w:r>
      </w:ins>
      <w:r w:rsidR="003F4FD7" w:rsidRPr="0012252E">
        <w:rPr>
          <w:rFonts w:ascii="Times New Roman" w:hAnsi="Times New Roman" w:cs="Times New Roman"/>
        </w:rPr>
        <w:t>Som tidigare nämnt så fotograferades böckerna i stället för att skannas. Det var inte jag som tog det beslutet</w:t>
      </w:r>
      <w:r w:rsidR="00C0463E">
        <w:rPr>
          <w:rFonts w:ascii="Times New Roman" w:hAnsi="Times New Roman" w:cs="Times New Roman"/>
        </w:rPr>
        <w:t>,</w:t>
      </w:r>
      <w:r w:rsidR="003F4FD7" w:rsidRPr="0012252E">
        <w:rPr>
          <w:rFonts w:ascii="Times New Roman" w:hAnsi="Times New Roman" w:cs="Times New Roman"/>
        </w:rPr>
        <w:t xml:space="preserve"> utan de</w:t>
      </w:r>
      <w:r w:rsidR="00C0463E">
        <w:rPr>
          <w:rFonts w:ascii="Times New Roman" w:hAnsi="Times New Roman" w:cs="Times New Roman"/>
        </w:rPr>
        <w:t>t</w:t>
      </w:r>
      <w:r w:rsidR="003F4FD7" w:rsidRPr="0012252E">
        <w:rPr>
          <w:rFonts w:ascii="Times New Roman" w:hAnsi="Times New Roman" w:cs="Times New Roman"/>
        </w:rPr>
        <w:t xml:space="preserve"> gjorde personalen på museet. </w:t>
      </w:r>
      <w:r w:rsidR="00C0463E">
        <w:rPr>
          <w:rFonts w:ascii="Times New Roman" w:hAnsi="Times New Roman" w:cs="Times New Roman"/>
        </w:rPr>
        <w:t>Eftersom</w:t>
      </w:r>
      <w:r w:rsidR="00C66400" w:rsidRPr="0012252E">
        <w:rPr>
          <w:rFonts w:ascii="Times New Roman" w:hAnsi="Times New Roman" w:cs="Times New Roman"/>
        </w:rPr>
        <w:t xml:space="preserve"> jag inte kunde skanna så var jag tvungen att försöka göra det bästa av situationen och till min hjälp hade jag Lars Sjöqvist som är Värmlands museums fotograf</w:t>
      </w:r>
      <w:r w:rsidR="00BC13EC" w:rsidRPr="0012252E">
        <w:rPr>
          <w:rFonts w:ascii="Times New Roman" w:hAnsi="Times New Roman" w:cs="Times New Roman"/>
        </w:rPr>
        <w:t xml:space="preserve">. </w:t>
      </w:r>
      <w:r w:rsidR="00C66400" w:rsidRPr="0012252E">
        <w:rPr>
          <w:rFonts w:ascii="Times New Roman" w:hAnsi="Times New Roman" w:cs="Times New Roman"/>
        </w:rPr>
        <w:t>Lars var den som</w:t>
      </w:r>
      <w:r w:rsidR="00BC13EC" w:rsidRPr="0012252E">
        <w:rPr>
          <w:rFonts w:ascii="Times New Roman" w:hAnsi="Times New Roman" w:cs="Times New Roman"/>
        </w:rPr>
        <w:t xml:space="preserve"> </w:t>
      </w:r>
      <w:r w:rsidR="00C0463E">
        <w:rPr>
          <w:rFonts w:ascii="Times New Roman" w:hAnsi="Times New Roman" w:cs="Times New Roman"/>
        </w:rPr>
        <w:t xml:space="preserve">hjälpte mig </w:t>
      </w:r>
      <w:r w:rsidR="00BC13EC" w:rsidRPr="0012252E">
        <w:rPr>
          <w:rFonts w:ascii="Times New Roman" w:hAnsi="Times New Roman" w:cs="Times New Roman"/>
        </w:rPr>
        <w:t xml:space="preserve">och ställde in inställningarna på kameran. Han använde två lampor där han ställde in värmen </w:t>
      </w:r>
      <w:r w:rsidR="00C66400" w:rsidRPr="0012252E">
        <w:rPr>
          <w:rFonts w:ascii="Times New Roman" w:hAnsi="Times New Roman" w:cs="Times New Roman"/>
        </w:rPr>
        <w:t>på ljuset (33)</w:t>
      </w:r>
      <w:r w:rsidR="00BC13EC" w:rsidRPr="0012252E">
        <w:rPr>
          <w:rFonts w:ascii="Times New Roman" w:hAnsi="Times New Roman" w:cs="Times New Roman"/>
        </w:rPr>
        <w:t xml:space="preserve"> och använde </w:t>
      </w:r>
      <w:r w:rsidR="00C66400" w:rsidRPr="0012252E">
        <w:rPr>
          <w:rFonts w:ascii="Times New Roman" w:hAnsi="Times New Roman" w:cs="Times New Roman"/>
        </w:rPr>
        <w:t xml:space="preserve">sedan </w:t>
      </w:r>
      <w:proofErr w:type="spellStart"/>
      <w:r w:rsidR="00BC13EC" w:rsidRPr="0012252E">
        <w:rPr>
          <w:rFonts w:ascii="Times New Roman" w:hAnsi="Times New Roman" w:cs="Times New Roman"/>
        </w:rPr>
        <w:t>gråkort</w:t>
      </w:r>
      <w:proofErr w:type="spellEnd"/>
      <w:r w:rsidR="00C66400" w:rsidRPr="0012252E">
        <w:rPr>
          <w:rFonts w:ascii="Times New Roman" w:hAnsi="Times New Roman" w:cs="Times New Roman"/>
        </w:rPr>
        <w:t xml:space="preserve"> för att ställa in vitbalansen.</w:t>
      </w:r>
      <w:r w:rsidR="00BC13EC" w:rsidRPr="0012252E">
        <w:rPr>
          <w:rFonts w:ascii="Times New Roman" w:hAnsi="Times New Roman" w:cs="Times New Roman"/>
        </w:rPr>
        <w:t xml:space="preserve"> Kameran </w:t>
      </w:r>
      <w:r w:rsidR="00C0463E">
        <w:rPr>
          <w:rFonts w:ascii="Times New Roman" w:hAnsi="Times New Roman" w:cs="Times New Roman"/>
        </w:rPr>
        <w:t>monterades</w:t>
      </w:r>
      <w:r w:rsidR="00C0463E" w:rsidRPr="0012252E">
        <w:rPr>
          <w:rFonts w:ascii="Times New Roman" w:hAnsi="Times New Roman" w:cs="Times New Roman"/>
        </w:rPr>
        <w:t xml:space="preserve"> </w:t>
      </w:r>
      <w:r w:rsidR="00BC13EC" w:rsidRPr="0012252E">
        <w:rPr>
          <w:rFonts w:ascii="Times New Roman" w:hAnsi="Times New Roman" w:cs="Times New Roman"/>
        </w:rPr>
        <w:t>fast i en ställning ovanför ett bord</w:t>
      </w:r>
      <w:r w:rsidR="00C0463E">
        <w:rPr>
          <w:rFonts w:ascii="Times New Roman" w:hAnsi="Times New Roman" w:cs="Times New Roman"/>
        </w:rPr>
        <w:t xml:space="preserve"> så att jag enkelt</w:t>
      </w:r>
      <w:r w:rsidR="00BC13EC" w:rsidRPr="0012252E">
        <w:rPr>
          <w:rFonts w:ascii="Times New Roman" w:hAnsi="Times New Roman" w:cs="Times New Roman"/>
        </w:rPr>
        <w:t xml:space="preserve"> kunde ställa in samma avstånd till alla böcker</w:t>
      </w:r>
      <w:r w:rsidR="003F4FD7" w:rsidRPr="0012252E">
        <w:rPr>
          <w:rFonts w:ascii="Times New Roman" w:hAnsi="Times New Roman" w:cs="Times New Roman"/>
        </w:rPr>
        <w:t xml:space="preserve"> medan vinkeln var densamma</w:t>
      </w:r>
      <w:r w:rsidR="00C0463E">
        <w:rPr>
          <w:rFonts w:ascii="Times New Roman" w:hAnsi="Times New Roman" w:cs="Times New Roman"/>
        </w:rPr>
        <w:t>,</w:t>
      </w:r>
      <w:r w:rsidR="00BC13EC" w:rsidRPr="0012252E">
        <w:rPr>
          <w:rFonts w:ascii="Times New Roman" w:hAnsi="Times New Roman" w:cs="Times New Roman"/>
        </w:rPr>
        <w:t xml:space="preserve"> </w:t>
      </w:r>
      <w:r w:rsidR="00C66400" w:rsidRPr="0012252E">
        <w:rPr>
          <w:rFonts w:ascii="Times New Roman" w:hAnsi="Times New Roman" w:cs="Times New Roman"/>
        </w:rPr>
        <w:t xml:space="preserve">vilket hjälpte mig att skapa ett enhetligt resultat. </w:t>
      </w:r>
      <w:r w:rsidR="00014889" w:rsidRPr="0012252E">
        <w:rPr>
          <w:rFonts w:ascii="Times New Roman" w:hAnsi="Times New Roman" w:cs="Times New Roman"/>
        </w:rPr>
        <w:t>Jag uppskattade hjälpen jag fick av Lars då jag är relativt novis som fotograf</w:t>
      </w:r>
      <w:r w:rsidR="00C66400" w:rsidRPr="0012252E">
        <w:rPr>
          <w:rFonts w:ascii="Times New Roman" w:hAnsi="Times New Roman" w:cs="Times New Roman"/>
        </w:rPr>
        <w:t xml:space="preserve"> själv. </w:t>
      </w:r>
    </w:p>
    <w:p w14:paraId="414C8B01" w14:textId="6F29399C" w:rsidR="00C66400" w:rsidRPr="0012252E" w:rsidDel="006D3090" w:rsidRDefault="00C66400">
      <w:pPr>
        <w:rPr>
          <w:del w:id="5" w:author="Jennie Skynäs" w:date="2022-06-07T00:12:00Z"/>
          <w:rFonts w:ascii="Times New Roman" w:hAnsi="Times New Roman" w:cs="Times New Roman"/>
        </w:rPr>
      </w:pPr>
    </w:p>
    <w:p w14:paraId="77CBC3D3" w14:textId="1ECF9193" w:rsidR="006D3090" w:rsidRPr="0012252E" w:rsidDel="006D3090" w:rsidRDefault="00C66400">
      <w:pPr>
        <w:rPr>
          <w:del w:id="6" w:author="Jennie Skynäs" w:date="2022-06-07T00:14:00Z"/>
          <w:rFonts w:ascii="Times New Roman" w:hAnsi="Times New Roman" w:cs="Times New Roman"/>
        </w:rPr>
      </w:pPr>
      <w:moveFromRangeStart w:id="7" w:author="Jennie Skynäs" w:date="2022-06-07T00:12:00Z" w:name="move105453161"/>
      <w:moveFrom w:id="8" w:author="Jennie Skynäs" w:date="2022-06-07T00:12:00Z">
        <w:r w:rsidRPr="0012252E" w:rsidDel="006D3090">
          <w:rPr>
            <w:rFonts w:ascii="Times New Roman" w:hAnsi="Times New Roman" w:cs="Times New Roman"/>
          </w:rPr>
          <w:t>Information om bilderna:</w:t>
        </w:r>
      </w:moveFrom>
      <w:moveFromRangeEnd w:id="7"/>
    </w:p>
    <w:p w14:paraId="78D9F442" w14:textId="6817616B" w:rsidR="00BC13EC" w:rsidDel="006D3090" w:rsidRDefault="00BC13EC">
      <w:pPr>
        <w:rPr>
          <w:del w:id="9" w:author="Jennie Skynäs" w:date="2022-06-07T00:14:00Z"/>
          <w:rFonts w:ascii="Times New Roman" w:hAnsi="Times New Roman" w:cs="Times New Roman"/>
        </w:rPr>
      </w:pPr>
    </w:p>
    <w:p w14:paraId="64012CEF" w14:textId="77777777" w:rsidR="006D3090" w:rsidRPr="0012252E" w:rsidRDefault="006D3090">
      <w:pPr>
        <w:rPr>
          <w:ins w:id="10" w:author="Jennie Skynäs" w:date="2022-06-07T00:14:00Z"/>
          <w:rFonts w:ascii="Times New Roman" w:hAnsi="Times New Roman" w:cs="Times New Roman"/>
        </w:rPr>
      </w:pPr>
    </w:p>
    <w:p w14:paraId="57C047FF" w14:textId="0D85FC42" w:rsidR="006D3090" w:rsidDel="006D3090" w:rsidRDefault="006D3090" w:rsidP="006D3090">
      <w:pPr>
        <w:rPr>
          <w:del w:id="11" w:author="Jennie Skynäs" w:date="2022-06-07T00:16:00Z"/>
          <w:moveTo w:id="12" w:author="Jennie Skynäs" w:date="2022-06-07T00:12:00Z"/>
          <w:rFonts w:ascii="Times New Roman" w:hAnsi="Times New Roman" w:cs="Times New Roman"/>
        </w:rPr>
      </w:pPr>
      <w:ins w:id="13" w:author="Jennie Skynäs" w:date="2022-06-07T00:13:00Z">
        <w:r>
          <w:rPr>
            <w:rFonts w:ascii="Times New Roman" w:hAnsi="Times New Roman" w:cs="Times New Roman"/>
            <w:noProof/>
          </w:rPr>
          <w:lastRenderedPageBreak/>
          <w:drawing>
            <wp:anchor distT="0" distB="0" distL="114300" distR="114300" simplePos="0" relativeHeight="251663360" behindDoc="1" locked="0" layoutInCell="1" allowOverlap="1" wp14:anchorId="7730A7B4" wp14:editId="615D076D">
              <wp:simplePos x="0" y="0"/>
              <wp:positionH relativeFrom="column">
                <wp:posOffset>3100070</wp:posOffset>
              </wp:positionH>
              <wp:positionV relativeFrom="paragraph">
                <wp:posOffset>371475</wp:posOffset>
              </wp:positionV>
              <wp:extent cx="2719070" cy="2038985"/>
              <wp:effectExtent l="0" t="2858" r="0" b="0"/>
              <wp:wrapTight wrapText="bothSides">
                <wp:wrapPolygon edited="0">
                  <wp:start x="-23" y="21570"/>
                  <wp:lineTo x="21466" y="21570"/>
                  <wp:lineTo x="21466" y="178"/>
                  <wp:lineTo x="-23" y="178"/>
                  <wp:lineTo x="-23" y="21570"/>
                </wp:wrapPolygon>
              </wp:wrapTight>
              <wp:docPr id="5" name="Bildobjekt 5" descr="En bild som visar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inomhus&#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719070" cy="2038985"/>
                      </a:xfrm>
                      <a:prstGeom prst="rect">
                        <a:avLst/>
                      </a:prstGeom>
                    </pic:spPr>
                  </pic:pic>
                </a:graphicData>
              </a:graphic>
              <wp14:sizeRelH relativeFrom="page">
                <wp14:pctWidth>0</wp14:pctWidth>
              </wp14:sizeRelH>
              <wp14:sizeRelV relativeFrom="page">
                <wp14:pctHeight>0</wp14:pctHeight>
              </wp14:sizeRelV>
            </wp:anchor>
          </w:drawing>
        </w:r>
      </w:ins>
      <w:r w:rsidR="00C0463E">
        <w:rPr>
          <w:rFonts w:ascii="Times New Roman" w:hAnsi="Times New Roman" w:cs="Times New Roman"/>
        </w:rPr>
        <w:t>Fotografierna</w:t>
      </w:r>
      <w:r w:rsidR="00C0463E" w:rsidRPr="0012252E">
        <w:rPr>
          <w:rFonts w:ascii="Times New Roman" w:hAnsi="Times New Roman" w:cs="Times New Roman"/>
        </w:rPr>
        <w:t xml:space="preserve"> </w:t>
      </w:r>
      <w:r w:rsidR="00BC13EC" w:rsidRPr="0012252E">
        <w:rPr>
          <w:rFonts w:ascii="Times New Roman" w:hAnsi="Times New Roman" w:cs="Times New Roman"/>
        </w:rPr>
        <w:t xml:space="preserve">togs på plats i museets studio där jag arbetade självständigt. Jag fotograferade först samtliga titlar för museets räkning i jpeg-format medan de fotografier som skulle användas för mitt projekt fotades i </w:t>
      </w:r>
      <w:r w:rsidR="005D5C8E" w:rsidRPr="0012252E">
        <w:rPr>
          <w:rFonts w:ascii="Times New Roman" w:hAnsi="Times New Roman" w:cs="Times New Roman"/>
        </w:rPr>
        <w:t xml:space="preserve">både </w:t>
      </w:r>
      <w:proofErr w:type="spellStart"/>
      <w:r w:rsidR="00BC13EC" w:rsidRPr="0012252E">
        <w:rPr>
          <w:rFonts w:ascii="Times New Roman" w:hAnsi="Times New Roman" w:cs="Times New Roman"/>
        </w:rPr>
        <w:t>RAW</w:t>
      </w:r>
      <w:proofErr w:type="spellEnd"/>
      <w:r w:rsidR="00BC13EC" w:rsidRPr="0012252E">
        <w:rPr>
          <w:rFonts w:ascii="Times New Roman" w:hAnsi="Times New Roman" w:cs="Times New Roman"/>
        </w:rPr>
        <w:t xml:space="preserve"> och jp</w:t>
      </w:r>
      <w:r w:rsidR="00014889" w:rsidRPr="0012252E">
        <w:rPr>
          <w:rFonts w:ascii="Times New Roman" w:hAnsi="Times New Roman" w:cs="Times New Roman"/>
        </w:rPr>
        <w:t>e</w:t>
      </w:r>
      <w:r w:rsidR="005D5C8E" w:rsidRPr="0012252E">
        <w:rPr>
          <w:rFonts w:ascii="Times New Roman" w:hAnsi="Times New Roman" w:cs="Times New Roman"/>
        </w:rPr>
        <w:t xml:space="preserve">g. </w:t>
      </w:r>
      <w:r w:rsidR="00C66400" w:rsidRPr="0012252E">
        <w:rPr>
          <w:rFonts w:ascii="Times New Roman" w:hAnsi="Times New Roman" w:cs="Times New Roman"/>
        </w:rPr>
        <w:t xml:space="preserve">Under gruppsamtalen i Borås tipsades det om att det skulle vara bra att </w:t>
      </w:r>
      <w:r w:rsidR="00C0463E">
        <w:rPr>
          <w:rFonts w:ascii="Times New Roman" w:hAnsi="Times New Roman" w:cs="Times New Roman"/>
        </w:rPr>
        <w:t>fotografera</w:t>
      </w:r>
      <w:r w:rsidR="00C0463E" w:rsidRPr="0012252E">
        <w:rPr>
          <w:rFonts w:ascii="Times New Roman" w:hAnsi="Times New Roman" w:cs="Times New Roman"/>
        </w:rPr>
        <w:t xml:space="preserve"> </w:t>
      </w:r>
      <w:r w:rsidR="00C66400" w:rsidRPr="0012252E">
        <w:rPr>
          <w:rFonts w:ascii="Times New Roman" w:hAnsi="Times New Roman" w:cs="Times New Roman"/>
        </w:rPr>
        <w:t>mot en grå bakgrund</w:t>
      </w:r>
      <w:r w:rsidR="00070B66">
        <w:rPr>
          <w:rFonts w:ascii="Times New Roman" w:hAnsi="Times New Roman" w:cs="Times New Roman"/>
        </w:rPr>
        <w:t xml:space="preserve">, vilket jag också tyckte var en bra idé. Fotografierna är tagna mot en mörkgrå bakgrund, </w:t>
      </w:r>
      <w:r w:rsidR="00C66400" w:rsidRPr="0012252E">
        <w:rPr>
          <w:rFonts w:ascii="Times New Roman" w:hAnsi="Times New Roman" w:cs="Times New Roman"/>
        </w:rPr>
        <w:t xml:space="preserve">vilket var det som fanns till hands på museet. </w:t>
      </w:r>
      <w:moveToRangeStart w:id="14" w:author="Jennie Skynäs" w:date="2022-06-07T00:12:00Z" w:name="move105453161"/>
      <w:moveTo w:id="15" w:author="Jennie Skynäs" w:date="2022-06-07T00:12:00Z">
        <w:del w:id="16" w:author="Jennie Skynäs" w:date="2022-06-07T00:15:00Z">
          <w:r w:rsidRPr="0012252E" w:rsidDel="006D3090">
            <w:rPr>
              <w:rFonts w:ascii="Times New Roman" w:hAnsi="Times New Roman" w:cs="Times New Roman"/>
            </w:rPr>
            <w:delText>Information om bilderna:</w:delText>
          </w:r>
        </w:del>
      </w:moveTo>
    </w:p>
    <w:moveToRangeEnd w:id="14"/>
    <w:p w14:paraId="0D357B1A" w14:textId="65A78BFC" w:rsidR="006D3090" w:rsidRPr="0012252E" w:rsidRDefault="006D3090">
      <w:pPr>
        <w:rPr>
          <w:rFonts w:ascii="Times New Roman" w:hAnsi="Times New Roman" w:cs="Times New Roman"/>
        </w:rPr>
      </w:pPr>
    </w:p>
    <w:p w14:paraId="29526207" w14:textId="30EAC25A" w:rsidR="00BC13EC" w:rsidRPr="0012252E" w:rsidRDefault="00BC13EC">
      <w:pPr>
        <w:rPr>
          <w:rFonts w:ascii="Times New Roman" w:hAnsi="Times New Roman" w:cs="Times New Roman"/>
        </w:rPr>
      </w:pPr>
    </w:p>
    <w:p w14:paraId="3B0B48DE" w14:textId="7D2D41CF" w:rsidR="006D3090" w:rsidRDefault="00C66400" w:rsidP="00C66400">
      <w:pPr>
        <w:rPr>
          <w:ins w:id="17" w:author="Jennie Skynäs" w:date="2022-06-07T00:18:00Z"/>
          <w:rFonts w:ascii="Times New Roman" w:hAnsi="Times New Roman" w:cs="Times New Roman"/>
        </w:rPr>
      </w:pPr>
      <w:r w:rsidRPr="0012252E">
        <w:rPr>
          <w:rFonts w:ascii="Times New Roman" w:hAnsi="Times New Roman" w:cs="Times New Roman"/>
        </w:rPr>
        <w:t>Efter fotograferingen märke jag att f</w:t>
      </w:r>
      <w:r w:rsidR="00BC13EC" w:rsidRPr="0012252E">
        <w:rPr>
          <w:rFonts w:ascii="Times New Roman" w:hAnsi="Times New Roman" w:cs="Times New Roman"/>
        </w:rPr>
        <w:t>otona kom ut något mörka</w:t>
      </w:r>
      <w:r w:rsidRPr="0012252E">
        <w:rPr>
          <w:rFonts w:ascii="Times New Roman" w:hAnsi="Times New Roman" w:cs="Times New Roman"/>
        </w:rPr>
        <w:t>, s</w:t>
      </w:r>
      <w:r w:rsidR="00BC13EC" w:rsidRPr="0012252E">
        <w:rPr>
          <w:rFonts w:ascii="Times New Roman" w:hAnsi="Times New Roman" w:cs="Times New Roman"/>
        </w:rPr>
        <w:t xml:space="preserve">å Lars hjälpte mig genom att behandla samtliga </w:t>
      </w:r>
      <w:r w:rsidR="00014889" w:rsidRPr="0012252E">
        <w:rPr>
          <w:rFonts w:ascii="Times New Roman" w:hAnsi="Times New Roman" w:cs="Times New Roman"/>
        </w:rPr>
        <w:t>jpeg</w:t>
      </w:r>
      <w:r w:rsidR="00070B66">
        <w:rPr>
          <w:rFonts w:ascii="Times New Roman" w:hAnsi="Times New Roman" w:cs="Times New Roman"/>
        </w:rPr>
        <w:t>-</w:t>
      </w:r>
      <w:r w:rsidR="00014889" w:rsidRPr="0012252E">
        <w:rPr>
          <w:rFonts w:ascii="Times New Roman" w:hAnsi="Times New Roman" w:cs="Times New Roman"/>
        </w:rPr>
        <w:t xml:space="preserve">filer och ljusa upp dessa, så att de bättre representerade hur böckerna faktiskt ser ut. </w:t>
      </w:r>
      <w:r w:rsidR="00573E36" w:rsidRPr="0012252E">
        <w:rPr>
          <w:rFonts w:ascii="Times New Roman" w:hAnsi="Times New Roman" w:cs="Times New Roman"/>
        </w:rPr>
        <w:t xml:space="preserve">Han ändrade vitbalansen till 3000 kelvin samt ökade exponeringen +70 då bilderna hade blivit mörka och en aning röda när jag fotograferat dem. </w:t>
      </w:r>
      <w:r w:rsidR="00014889" w:rsidRPr="0012252E">
        <w:rPr>
          <w:rFonts w:ascii="Times New Roman" w:hAnsi="Times New Roman" w:cs="Times New Roman"/>
        </w:rPr>
        <w:t>Förutom beskärning och rotation</w:t>
      </w:r>
      <w:r w:rsidR="003F4FD7" w:rsidRPr="0012252E">
        <w:rPr>
          <w:rFonts w:ascii="Times New Roman" w:hAnsi="Times New Roman" w:cs="Times New Roman"/>
        </w:rPr>
        <w:t xml:space="preserve">, som jag gjorde i programmet </w:t>
      </w:r>
      <w:proofErr w:type="spellStart"/>
      <w:r w:rsidR="003F4FD7" w:rsidRPr="0012252E">
        <w:rPr>
          <w:rFonts w:ascii="Times New Roman" w:hAnsi="Times New Roman" w:cs="Times New Roman"/>
        </w:rPr>
        <w:t>Affinity</w:t>
      </w:r>
      <w:proofErr w:type="spellEnd"/>
      <w:r w:rsidR="003F4FD7" w:rsidRPr="0012252E">
        <w:rPr>
          <w:rFonts w:ascii="Times New Roman" w:hAnsi="Times New Roman" w:cs="Times New Roman"/>
        </w:rPr>
        <w:t xml:space="preserve">, </w:t>
      </w:r>
      <w:r w:rsidR="00014889" w:rsidRPr="0012252E">
        <w:rPr>
          <w:rFonts w:ascii="Times New Roman" w:hAnsi="Times New Roman" w:cs="Times New Roman"/>
        </w:rPr>
        <w:t xml:space="preserve">har </w:t>
      </w:r>
      <w:r w:rsidRPr="0012252E">
        <w:rPr>
          <w:rFonts w:ascii="Times New Roman" w:hAnsi="Times New Roman" w:cs="Times New Roman"/>
        </w:rPr>
        <w:t>inte jpeg-</w:t>
      </w:r>
      <w:r w:rsidR="00014889" w:rsidRPr="0012252E">
        <w:rPr>
          <w:rFonts w:ascii="Times New Roman" w:hAnsi="Times New Roman" w:cs="Times New Roman"/>
        </w:rPr>
        <w:t xml:space="preserve">bilderna behandlats ytterligare. Jag oroade mig för att ändra för mycket och inte få ett enhetligt intryck. </w:t>
      </w:r>
      <w:proofErr w:type="spellStart"/>
      <w:r w:rsidRPr="0012252E">
        <w:rPr>
          <w:rFonts w:ascii="Times New Roman" w:hAnsi="Times New Roman" w:cs="Times New Roman"/>
        </w:rPr>
        <w:t>RAW</w:t>
      </w:r>
      <w:proofErr w:type="spellEnd"/>
      <w:r w:rsidRPr="0012252E">
        <w:rPr>
          <w:rFonts w:ascii="Times New Roman" w:hAnsi="Times New Roman" w:cs="Times New Roman"/>
        </w:rPr>
        <w:t xml:space="preserve">-filerna har inte blivit behandlade alls och samtliga bilder som använts för projektet återfinns i min repostory. </w:t>
      </w:r>
      <w:ins w:id="18" w:author="Jennie Skynäs" w:date="2022-06-07T00:18:00Z">
        <w:r w:rsidR="006D3090" w:rsidRPr="0012252E">
          <w:rPr>
            <w:rFonts w:ascii="Times New Roman" w:hAnsi="Times New Roman" w:cs="Times New Roman"/>
          </w:rPr>
          <w:t xml:space="preserve">Bilderna finns i </w:t>
        </w:r>
        <w:proofErr w:type="spellStart"/>
        <w:r w:rsidR="006D3090" w:rsidRPr="0012252E">
          <w:rPr>
            <w:rFonts w:ascii="Times New Roman" w:hAnsi="Times New Roman" w:cs="Times New Roman"/>
          </w:rPr>
          <w:t>RAW</w:t>
        </w:r>
        <w:proofErr w:type="spellEnd"/>
        <w:r w:rsidR="006D3090" w:rsidRPr="0012252E">
          <w:rPr>
            <w:rFonts w:ascii="Times New Roman" w:hAnsi="Times New Roman" w:cs="Times New Roman"/>
          </w:rPr>
          <w:t xml:space="preserve"> i </w:t>
        </w:r>
        <w:proofErr w:type="spellStart"/>
        <w:r w:rsidR="006D3090" w:rsidRPr="0012252E">
          <w:rPr>
            <w:rFonts w:ascii="Times New Roman" w:hAnsi="Times New Roman" w:cs="Times New Roman"/>
          </w:rPr>
          <w:t>repositoriet</w:t>
        </w:r>
        <w:proofErr w:type="spellEnd"/>
        <w:r w:rsidR="006D3090" w:rsidRPr="0012252E">
          <w:rPr>
            <w:rFonts w:ascii="Times New Roman" w:hAnsi="Times New Roman" w:cs="Times New Roman"/>
          </w:rPr>
          <w:t xml:space="preserve"> men inte någonstans på hemsidan för nedladdning. </w:t>
        </w:r>
        <w:r w:rsidR="006D3090">
          <w:rPr>
            <w:rFonts w:ascii="Times New Roman" w:hAnsi="Times New Roman" w:cs="Times New Roman"/>
          </w:rPr>
          <w:t>Dock så bilderna formatet ”</w:t>
        </w:r>
        <w:proofErr w:type="spellStart"/>
        <w:r w:rsidR="006D3090">
          <w:rPr>
            <w:rFonts w:ascii="Times New Roman" w:hAnsi="Times New Roman" w:cs="Times New Roman"/>
          </w:rPr>
          <w:t>Affinity</w:t>
        </w:r>
        <w:proofErr w:type="spellEnd"/>
        <w:r w:rsidR="006D3090">
          <w:rPr>
            <w:rFonts w:ascii="Times New Roman" w:hAnsi="Times New Roman" w:cs="Times New Roman"/>
          </w:rPr>
          <w:t xml:space="preserve"> </w:t>
        </w:r>
        <w:proofErr w:type="spellStart"/>
        <w:r w:rsidR="006D3090">
          <w:rPr>
            <w:rFonts w:ascii="Times New Roman" w:hAnsi="Times New Roman" w:cs="Times New Roman"/>
          </w:rPr>
          <w:t>Openable</w:t>
        </w:r>
        <w:proofErr w:type="spellEnd"/>
        <w:r w:rsidR="006D3090">
          <w:rPr>
            <w:rFonts w:ascii="Times New Roman" w:hAnsi="Times New Roman" w:cs="Times New Roman"/>
          </w:rPr>
          <w:t xml:space="preserve">” då de har öppnats i programmet </w:t>
        </w:r>
        <w:proofErr w:type="spellStart"/>
        <w:r w:rsidR="006D3090">
          <w:rPr>
            <w:rFonts w:ascii="Times New Roman" w:hAnsi="Times New Roman" w:cs="Times New Roman"/>
          </w:rPr>
          <w:t>Affinity</w:t>
        </w:r>
        <w:proofErr w:type="spellEnd"/>
        <w:r w:rsidR="006D3090">
          <w:rPr>
            <w:rFonts w:ascii="Times New Roman" w:hAnsi="Times New Roman" w:cs="Times New Roman"/>
          </w:rPr>
          <w:t xml:space="preserve">. Det grämde mig när jag märkte detta, men en diskussionstråd försäkrade att filerna fortfarande är i </w:t>
        </w:r>
        <w:proofErr w:type="spellStart"/>
        <w:r w:rsidR="006D3090">
          <w:rPr>
            <w:rFonts w:ascii="Times New Roman" w:hAnsi="Times New Roman" w:cs="Times New Roman"/>
          </w:rPr>
          <w:t>RAW</w:t>
        </w:r>
        <w:proofErr w:type="spellEnd"/>
        <w:r w:rsidR="006D3090">
          <w:rPr>
            <w:rFonts w:ascii="Times New Roman" w:hAnsi="Times New Roman" w:cs="Times New Roman"/>
          </w:rPr>
          <w:t>-format.</w:t>
        </w:r>
      </w:ins>
    </w:p>
    <w:p w14:paraId="3C8B8D3F" w14:textId="77777777" w:rsidR="006D3090" w:rsidRDefault="006D3090" w:rsidP="00C66400">
      <w:pPr>
        <w:rPr>
          <w:ins w:id="19" w:author="Jennie Skynäs" w:date="2022-06-07T00:18:00Z"/>
          <w:rFonts w:ascii="Times New Roman" w:hAnsi="Times New Roman" w:cs="Times New Roman"/>
        </w:rPr>
      </w:pPr>
    </w:p>
    <w:p w14:paraId="67020192" w14:textId="3AF74E81" w:rsidR="00C66400" w:rsidRDefault="00C66400" w:rsidP="00C66400">
      <w:pPr>
        <w:rPr>
          <w:ins w:id="20" w:author="Jennie Skynäs" w:date="2022-06-07T00:15:00Z"/>
          <w:rFonts w:ascii="Times New Roman" w:hAnsi="Times New Roman" w:cs="Times New Roman"/>
        </w:rPr>
      </w:pPr>
      <w:r w:rsidRPr="0012252E">
        <w:rPr>
          <w:rFonts w:ascii="Times New Roman" w:hAnsi="Times New Roman" w:cs="Times New Roman"/>
        </w:rPr>
        <w:t xml:space="preserve">Bilderna har sparats med namn som är lätta att identifiera och där jag utgått från en guide (Webbriktlinjer). Bilderna fotades i 6000x4000 pixel med högsta upplösning. När de sedan beskärdes så blev alla </w:t>
      </w:r>
      <w:r w:rsidR="00573E36" w:rsidRPr="0012252E">
        <w:rPr>
          <w:rFonts w:ascii="Times New Roman" w:hAnsi="Times New Roman" w:cs="Times New Roman"/>
        </w:rPr>
        <w:t>3200 pixlar på höjden</w:t>
      </w:r>
      <w:r w:rsidRPr="0012252E">
        <w:rPr>
          <w:rFonts w:ascii="Times New Roman" w:hAnsi="Times New Roman" w:cs="Times New Roman"/>
        </w:rPr>
        <w:t xml:space="preserve"> då jag ville skapa ett enhetligt format. Dock</w:t>
      </w:r>
      <w:r w:rsidR="00573E36" w:rsidRPr="0012252E">
        <w:rPr>
          <w:rFonts w:ascii="Times New Roman" w:hAnsi="Times New Roman" w:cs="Times New Roman"/>
        </w:rPr>
        <w:t xml:space="preserve"> skiljer</w:t>
      </w:r>
      <w:r w:rsidRPr="0012252E">
        <w:rPr>
          <w:rFonts w:ascii="Times New Roman" w:hAnsi="Times New Roman" w:cs="Times New Roman"/>
        </w:rPr>
        <w:t xml:space="preserve"> de</w:t>
      </w:r>
      <w:r w:rsidR="00573E36" w:rsidRPr="0012252E">
        <w:rPr>
          <w:rFonts w:ascii="Times New Roman" w:hAnsi="Times New Roman" w:cs="Times New Roman"/>
        </w:rPr>
        <w:t xml:space="preserve"> sig åt på längden</w:t>
      </w:r>
      <w:r w:rsidRPr="0012252E">
        <w:rPr>
          <w:rFonts w:ascii="Times New Roman" w:hAnsi="Times New Roman" w:cs="Times New Roman"/>
        </w:rPr>
        <w:t>, d</w:t>
      </w:r>
      <w:r w:rsidR="00573E36" w:rsidRPr="0012252E">
        <w:rPr>
          <w:rFonts w:ascii="Times New Roman" w:hAnsi="Times New Roman" w:cs="Times New Roman"/>
        </w:rPr>
        <w:t xml:space="preserve">etta för att de har olika storlekar med olika </w:t>
      </w:r>
      <w:r w:rsidRPr="0012252E">
        <w:rPr>
          <w:rFonts w:ascii="Times New Roman" w:hAnsi="Times New Roman" w:cs="Times New Roman"/>
        </w:rPr>
        <w:t>proportioner</w:t>
      </w:r>
      <w:r w:rsidR="000E4CD7" w:rsidRPr="0012252E">
        <w:rPr>
          <w:rFonts w:ascii="Times New Roman" w:hAnsi="Times New Roman" w:cs="Times New Roman"/>
        </w:rPr>
        <w:t>.</w:t>
      </w:r>
      <w:r w:rsidR="00573E36" w:rsidRPr="0012252E">
        <w:rPr>
          <w:rFonts w:ascii="Times New Roman" w:hAnsi="Times New Roman" w:cs="Times New Roman"/>
        </w:rPr>
        <w:t xml:space="preserve"> </w:t>
      </w:r>
      <w:r w:rsidRPr="0012252E">
        <w:rPr>
          <w:rFonts w:ascii="Times New Roman" w:hAnsi="Times New Roman" w:cs="Times New Roman"/>
        </w:rPr>
        <w:t xml:space="preserve">Jag valde att beskära bilderna så att de blev enkelsidor. På så sätt kan de som besöker min hemsida se bilderna bättre och jag kunde få till en effekt av att man ”vänder blad” på hemsidan. </w:t>
      </w:r>
    </w:p>
    <w:p w14:paraId="0C4AC7D5" w14:textId="2BE0E61C" w:rsidR="006D3090" w:rsidRDefault="006D3090" w:rsidP="00C66400">
      <w:pPr>
        <w:rPr>
          <w:ins w:id="21" w:author="Jennie Skynäs" w:date="2022-06-07T00:15:00Z"/>
          <w:rFonts w:ascii="Times New Roman" w:hAnsi="Times New Roman" w:cs="Times New Roman"/>
        </w:rPr>
      </w:pPr>
    </w:p>
    <w:p w14:paraId="6DE88EB2" w14:textId="0DB72A4B" w:rsidR="006D3090" w:rsidRPr="0012252E" w:rsidRDefault="006D3090" w:rsidP="00C66400">
      <w:pPr>
        <w:rPr>
          <w:rFonts w:ascii="Times New Roman" w:hAnsi="Times New Roman" w:cs="Times New Roman"/>
        </w:rPr>
      </w:pPr>
      <w:ins w:id="22" w:author="Jennie Skynäs" w:date="2022-06-07T00:15:00Z">
        <w:r w:rsidRPr="0012252E">
          <w:rPr>
            <w:rFonts w:ascii="Times New Roman" w:hAnsi="Times New Roman" w:cs="Times New Roman"/>
          </w:rPr>
          <w:t>Information om bilderna:</w:t>
        </w:r>
      </w:ins>
    </w:p>
    <w:p w14:paraId="63C7761A" w14:textId="77777777" w:rsidR="003A485D" w:rsidRPr="0012252E" w:rsidRDefault="003A485D" w:rsidP="00573E36">
      <w:pPr>
        <w:rPr>
          <w:rFonts w:ascii="Times New Roman" w:hAnsi="Times New Roman" w:cs="Times New Roman"/>
        </w:rPr>
      </w:pPr>
    </w:p>
    <w:p w14:paraId="5B5D7AE7" w14:textId="77777777" w:rsidR="006D3090" w:rsidRDefault="006D3090" w:rsidP="00573E36">
      <w:pPr>
        <w:rPr>
          <w:ins w:id="23" w:author="Jennie Skynäs" w:date="2022-06-07T00:16:00Z"/>
          <w:rFonts w:ascii="Times New Roman" w:hAnsi="Times New Roman" w:cs="Times New Roman"/>
        </w:rPr>
      </w:pPr>
      <w:ins w:id="24" w:author="Jennie Skynäs" w:date="2022-06-07T00:16:00Z">
        <w:r>
          <w:rPr>
            <w:rFonts w:ascii="Times New Roman" w:hAnsi="Times New Roman" w:cs="Times New Roman"/>
            <w:noProof/>
          </w:rPr>
          <w:drawing>
            <wp:inline distT="0" distB="0" distL="0" distR="0" wp14:anchorId="43D2FDB6" wp14:editId="105BFA6C">
              <wp:extent cx="3238500" cy="2260600"/>
              <wp:effectExtent l="0" t="0" r="0" b="0"/>
              <wp:docPr id="2" name="Bildobjekt 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260600"/>
                      </a:xfrm>
                      <a:prstGeom prst="rect">
                        <a:avLst/>
                      </a:prstGeom>
                    </pic:spPr>
                  </pic:pic>
                </a:graphicData>
              </a:graphic>
            </wp:inline>
          </w:drawing>
        </w:r>
      </w:ins>
    </w:p>
    <w:p w14:paraId="50FE15CE" w14:textId="1410A387" w:rsidR="006D3090" w:rsidRDefault="006D3090" w:rsidP="00573E36">
      <w:pPr>
        <w:rPr>
          <w:ins w:id="25" w:author="Jennie Skynäs" w:date="2022-06-07T00:16:00Z"/>
          <w:rFonts w:ascii="Times New Roman" w:hAnsi="Times New Roman" w:cs="Times New Roman"/>
        </w:rPr>
      </w:pPr>
      <w:ins w:id="26" w:author="Jennie Skynäs" w:date="2022-06-07T00:16:00Z">
        <w:r>
          <w:rPr>
            <w:rFonts w:ascii="Times New Roman" w:hAnsi="Times New Roman" w:cs="Times New Roman"/>
            <w:noProof/>
          </w:rPr>
          <w:drawing>
            <wp:inline distT="0" distB="0" distL="0" distR="0" wp14:anchorId="5D5E3088" wp14:editId="0178BDFB">
              <wp:extent cx="2755900" cy="2794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2">
                        <a:extLst>
                          <a:ext uri="{28A0092B-C50C-407E-A947-70E740481C1C}">
                            <a14:useLocalDpi xmlns:a14="http://schemas.microsoft.com/office/drawing/2010/main" val="0"/>
                          </a:ext>
                        </a:extLst>
                      </a:blip>
                      <a:stretch>
                        <a:fillRect/>
                      </a:stretch>
                    </pic:blipFill>
                    <pic:spPr>
                      <a:xfrm>
                        <a:off x="0" y="0"/>
                        <a:ext cx="2755900" cy="279400"/>
                      </a:xfrm>
                      <a:prstGeom prst="rect">
                        <a:avLst/>
                      </a:prstGeom>
                    </pic:spPr>
                  </pic:pic>
                </a:graphicData>
              </a:graphic>
            </wp:inline>
          </w:drawing>
        </w:r>
      </w:ins>
    </w:p>
    <w:p w14:paraId="514F1CE3" w14:textId="77777777" w:rsidR="006D3090" w:rsidRDefault="006D3090" w:rsidP="00573E36">
      <w:pPr>
        <w:rPr>
          <w:ins w:id="27" w:author="Jennie Skynäs" w:date="2022-06-07T00:16:00Z"/>
          <w:rFonts w:ascii="Times New Roman" w:hAnsi="Times New Roman" w:cs="Times New Roman"/>
        </w:rPr>
      </w:pPr>
    </w:p>
    <w:p w14:paraId="5A1CEB0C" w14:textId="1986D37A" w:rsidR="000E4CD7" w:rsidRPr="0012252E" w:rsidRDefault="00C66400" w:rsidP="00573E36">
      <w:pPr>
        <w:rPr>
          <w:rFonts w:ascii="Times New Roman" w:hAnsi="Times New Roman" w:cs="Times New Roman"/>
        </w:rPr>
      </w:pPr>
      <w:r w:rsidRPr="0012252E">
        <w:rPr>
          <w:rFonts w:ascii="Times New Roman" w:hAnsi="Times New Roman" w:cs="Times New Roman"/>
        </w:rPr>
        <w:t>Här nedan följer en lista med mått på bilder</w:t>
      </w:r>
      <w:ins w:id="28" w:author="Jennie Skynäs" w:date="2022-06-07T00:17:00Z">
        <w:r w:rsidR="006D3090">
          <w:rPr>
            <w:rFonts w:ascii="Times New Roman" w:hAnsi="Times New Roman" w:cs="Times New Roman"/>
          </w:rPr>
          <w:t>na som använts till hemsidan</w:t>
        </w:r>
      </w:ins>
      <w:r w:rsidRPr="0012252E">
        <w:rPr>
          <w:rFonts w:ascii="Times New Roman" w:hAnsi="Times New Roman" w:cs="Times New Roman"/>
        </w:rPr>
        <w:t xml:space="preserve">: </w:t>
      </w:r>
    </w:p>
    <w:p w14:paraId="59E9F3D6" w14:textId="59DC5449" w:rsidR="000E4CD7" w:rsidRPr="0012252E" w:rsidRDefault="000E4CD7" w:rsidP="00573E36">
      <w:pPr>
        <w:rPr>
          <w:rFonts w:ascii="Times New Roman" w:hAnsi="Times New Roman" w:cs="Times New Roman"/>
        </w:rPr>
      </w:pPr>
      <w:r w:rsidRPr="0012252E">
        <w:rPr>
          <w:rFonts w:ascii="Times New Roman" w:hAnsi="Times New Roman" w:cs="Times New Roman"/>
        </w:rPr>
        <w:t>Meyer 2150x3200</w:t>
      </w:r>
    </w:p>
    <w:p w14:paraId="0E99EAE0" w14:textId="1F7CA478" w:rsidR="00573E36" w:rsidRPr="0012252E" w:rsidRDefault="00573E36" w:rsidP="00573E36">
      <w:pPr>
        <w:rPr>
          <w:rFonts w:ascii="Times New Roman" w:hAnsi="Times New Roman" w:cs="Times New Roman"/>
        </w:rPr>
      </w:pPr>
      <w:r w:rsidRPr="0012252E">
        <w:rPr>
          <w:rFonts w:ascii="Times New Roman" w:hAnsi="Times New Roman" w:cs="Times New Roman"/>
        </w:rPr>
        <w:t xml:space="preserve">Bibeln </w:t>
      </w:r>
      <w:r w:rsidR="000E4CD7" w:rsidRPr="0012252E">
        <w:rPr>
          <w:rFonts w:ascii="Times New Roman" w:hAnsi="Times New Roman" w:cs="Times New Roman"/>
        </w:rPr>
        <w:t>215</w:t>
      </w:r>
      <w:r w:rsidRPr="0012252E">
        <w:rPr>
          <w:rFonts w:ascii="Times New Roman" w:hAnsi="Times New Roman" w:cs="Times New Roman"/>
        </w:rPr>
        <w:t>0x3200</w:t>
      </w:r>
    </w:p>
    <w:p w14:paraId="41D439D1" w14:textId="64D769D3" w:rsidR="00573E36" w:rsidRPr="0012252E" w:rsidRDefault="00573E36" w:rsidP="00573E36">
      <w:pPr>
        <w:rPr>
          <w:rFonts w:ascii="Times New Roman" w:hAnsi="Times New Roman" w:cs="Times New Roman"/>
        </w:rPr>
      </w:pPr>
      <w:proofErr w:type="spellStart"/>
      <w:r w:rsidRPr="0012252E">
        <w:rPr>
          <w:rFonts w:ascii="Times New Roman" w:hAnsi="Times New Roman" w:cs="Times New Roman"/>
        </w:rPr>
        <w:t>Spemann</w:t>
      </w:r>
      <w:proofErr w:type="spellEnd"/>
      <w:r w:rsidRPr="0012252E">
        <w:rPr>
          <w:rFonts w:ascii="Times New Roman" w:hAnsi="Times New Roman" w:cs="Times New Roman"/>
        </w:rPr>
        <w:t xml:space="preserve"> 2000x3200</w:t>
      </w:r>
    </w:p>
    <w:p w14:paraId="05BACF08" w14:textId="2EFAE0C3" w:rsidR="00573E36" w:rsidRPr="0012252E" w:rsidRDefault="00573E36" w:rsidP="00573E36">
      <w:pPr>
        <w:rPr>
          <w:rFonts w:ascii="Times New Roman" w:hAnsi="Times New Roman" w:cs="Times New Roman"/>
        </w:rPr>
      </w:pPr>
      <w:r w:rsidRPr="0012252E">
        <w:rPr>
          <w:rFonts w:ascii="Times New Roman" w:hAnsi="Times New Roman" w:cs="Times New Roman"/>
        </w:rPr>
        <w:t>Ibsen 2150x3200</w:t>
      </w:r>
    </w:p>
    <w:p w14:paraId="3C61C26B" w14:textId="4ED0D6A8" w:rsidR="00BC13EC" w:rsidRPr="0012252E" w:rsidRDefault="00573E36" w:rsidP="00573E36">
      <w:pPr>
        <w:rPr>
          <w:rFonts w:ascii="Times New Roman" w:hAnsi="Times New Roman" w:cs="Times New Roman"/>
        </w:rPr>
      </w:pPr>
      <w:proofErr w:type="spellStart"/>
      <w:r w:rsidRPr="0012252E">
        <w:rPr>
          <w:rFonts w:ascii="Times New Roman" w:hAnsi="Times New Roman" w:cs="Times New Roman"/>
        </w:rPr>
        <w:t>Kjonslivet</w:t>
      </w:r>
      <w:proofErr w:type="spellEnd"/>
      <w:r w:rsidRPr="0012252E">
        <w:rPr>
          <w:rFonts w:ascii="Times New Roman" w:hAnsi="Times New Roman" w:cs="Times New Roman"/>
        </w:rPr>
        <w:t xml:space="preserve"> 2075x3200</w:t>
      </w:r>
    </w:p>
    <w:p w14:paraId="74D678BB" w14:textId="5EC52C66" w:rsidR="003F4FD7" w:rsidRPr="0012252E" w:rsidRDefault="003F4FD7">
      <w:pPr>
        <w:rPr>
          <w:rFonts w:ascii="Times New Roman" w:hAnsi="Times New Roman" w:cs="Times New Roman"/>
          <w:b/>
          <w:bCs/>
        </w:rPr>
      </w:pPr>
    </w:p>
    <w:p w14:paraId="299A64BE" w14:textId="474D57C7" w:rsidR="003F4FD7" w:rsidRPr="0012252E" w:rsidRDefault="00C66400">
      <w:pPr>
        <w:rPr>
          <w:rFonts w:ascii="Times New Roman" w:hAnsi="Times New Roman" w:cs="Times New Roman"/>
        </w:rPr>
      </w:pPr>
      <w:r w:rsidRPr="0012252E">
        <w:rPr>
          <w:rFonts w:ascii="Times New Roman" w:hAnsi="Times New Roman" w:cs="Times New Roman"/>
        </w:rPr>
        <w:t>Bilderna</w:t>
      </w:r>
      <w:r w:rsidR="003A485D" w:rsidRPr="0012252E">
        <w:rPr>
          <w:rFonts w:ascii="Times New Roman" w:hAnsi="Times New Roman" w:cs="Times New Roman"/>
        </w:rPr>
        <w:t xml:space="preserve"> som skulle användas på hemsidan</w:t>
      </w:r>
      <w:r w:rsidRPr="0012252E">
        <w:rPr>
          <w:rFonts w:ascii="Times New Roman" w:hAnsi="Times New Roman" w:cs="Times New Roman"/>
        </w:rPr>
        <w:t xml:space="preserve"> sparades i jpeg-format i högsta upplösning och har 300 dpi</w:t>
      </w:r>
      <w:r w:rsidR="003A485D" w:rsidRPr="0012252E">
        <w:rPr>
          <w:rFonts w:ascii="Times New Roman" w:hAnsi="Times New Roman" w:cs="Times New Roman"/>
        </w:rPr>
        <w:t>, vilket är något högt för skärmar men följer riktlinjerna för ’</w:t>
      </w:r>
      <w:proofErr w:type="spellStart"/>
      <w:r w:rsidR="003A485D" w:rsidRPr="0012252E">
        <w:rPr>
          <w:rFonts w:ascii="Times New Roman" w:hAnsi="Times New Roman" w:cs="Times New Roman"/>
        </w:rPr>
        <w:t>printed</w:t>
      </w:r>
      <w:proofErr w:type="spellEnd"/>
      <w:r w:rsidR="003A485D" w:rsidRPr="0012252E">
        <w:rPr>
          <w:rFonts w:ascii="Times New Roman" w:hAnsi="Times New Roman" w:cs="Times New Roman"/>
        </w:rPr>
        <w:t xml:space="preserve"> materials’ enligt Cornell </w:t>
      </w:r>
      <w:proofErr w:type="spellStart"/>
      <w:r w:rsidR="003A485D" w:rsidRPr="0012252E">
        <w:rPr>
          <w:rFonts w:ascii="Times New Roman" w:hAnsi="Times New Roman" w:cs="Times New Roman"/>
        </w:rPr>
        <w:t>Univeristy</w:t>
      </w:r>
      <w:proofErr w:type="spellEnd"/>
      <w:r w:rsidR="003A485D" w:rsidRPr="0012252E">
        <w:rPr>
          <w:rFonts w:ascii="Times New Roman" w:hAnsi="Times New Roman" w:cs="Times New Roman"/>
        </w:rPr>
        <w:t xml:space="preserve"> </w:t>
      </w:r>
      <w:proofErr w:type="spellStart"/>
      <w:r w:rsidR="003A485D" w:rsidRPr="0012252E">
        <w:rPr>
          <w:rFonts w:ascii="Times New Roman" w:hAnsi="Times New Roman" w:cs="Times New Roman"/>
        </w:rPr>
        <w:t>Library</w:t>
      </w:r>
      <w:proofErr w:type="spellEnd"/>
      <w:r w:rsidR="003A485D" w:rsidRPr="0012252E">
        <w:rPr>
          <w:rFonts w:ascii="Times New Roman" w:hAnsi="Times New Roman" w:cs="Times New Roman"/>
        </w:rPr>
        <w:t xml:space="preserve"> (2013) och Terras (2008). </w:t>
      </w:r>
      <w:r w:rsidRPr="0012252E">
        <w:rPr>
          <w:rFonts w:ascii="Times New Roman" w:hAnsi="Times New Roman" w:cs="Times New Roman"/>
        </w:rPr>
        <w:t xml:space="preserve">Förutom att bilderna finns att åskåda på hemsidan så sparade jag även dem i PDF-format så att besökare kan titta ännu närmare och ladda ner materialet om de så önskar. </w:t>
      </w:r>
      <w:del w:id="29" w:author="Jennie Skynäs" w:date="2022-06-07T00:18:00Z">
        <w:r w:rsidR="003F4FD7" w:rsidRPr="0012252E" w:rsidDel="006D3090">
          <w:rPr>
            <w:rFonts w:ascii="Times New Roman" w:hAnsi="Times New Roman" w:cs="Times New Roman"/>
          </w:rPr>
          <w:delText>Bilderna finns i RAW i repositoriet men inte någonstans på hemsida</w:delText>
        </w:r>
        <w:r w:rsidR="003A485D" w:rsidRPr="0012252E" w:rsidDel="006D3090">
          <w:rPr>
            <w:rFonts w:ascii="Times New Roman" w:hAnsi="Times New Roman" w:cs="Times New Roman"/>
          </w:rPr>
          <w:delText>n</w:delText>
        </w:r>
        <w:r w:rsidR="003F4FD7" w:rsidRPr="0012252E" w:rsidDel="006D3090">
          <w:rPr>
            <w:rFonts w:ascii="Times New Roman" w:hAnsi="Times New Roman" w:cs="Times New Roman"/>
          </w:rPr>
          <w:delText xml:space="preserve"> för nedladdning. </w:delText>
        </w:r>
      </w:del>
      <w:r w:rsidR="000E4CD7" w:rsidRPr="0012252E">
        <w:rPr>
          <w:rFonts w:ascii="Times New Roman" w:hAnsi="Times New Roman" w:cs="Times New Roman"/>
        </w:rPr>
        <w:t xml:space="preserve">Det finns dock en </w:t>
      </w:r>
      <w:r w:rsidR="00070B66">
        <w:rPr>
          <w:rFonts w:ascii="Times New Roman" w:hAnsi="Times New Roman" w:cs="Times New Roman"/>
        </w:rPr>
        <w:t>informations</w:t>
      </w:r>
      <w:r w:rsidR="000E4CD7" w:rsidRPr="0012252E">
        <w:rPr>
          <w:rFonts w:ascii="Times New Roman" w:hAnsi="Times New Roman" w:cs="Times New Roman"/>
        </w:rPr>
        <w:t>rad om att man kan kontakta mig</w:t>
      </w:r>
      <w:r w:rsidRPr="0012252E">
        <w:rPr>
          <w:rFonts w:ascii="Times New Roman" w:hAnsi="Times New Roman" w:cs="Times New Roman"/>
        </w:rPr>
        <w:t xml:space="preserve"> för frågor och synpunkter kring </w:t>
      </w:r>
      <w:r w:rsidR="003A485D" w:rsidRPr="0012252E">
        <w:rPr>
          <w:rFonts w:ascii="Times New Roman" w:hAnsi="Times New Roman" w:cs="Times New Roman"/>
        </w:rPr>
        <w:t>projektet</w:t>
      </w:r>
      <w:r w:rsidRPr="0012252E">
        <w:rPr>
          <w:rFonts w:ascii="Times New Roman" w:hAnsi="Times New Roman" w:cs="Times New Roman"/>
        </w:rPr>
        <w:t xml:space="preserve"> och då kan givetvis jag dela med mig av </w:t>
      </w:r>
      <w:proofErr w:type="spellStart"/>
      <w:r w:rsidRPr="0012252E">
        <w:rPr>
          <w:rFonts w:ascii="Times New Roman" w:hAnsi="Times New Roman" w:cs="Times New Roman"/>
        </w:rPr>
        <w:t>RAW</w:t>
      </w:r>
      <w:proofErr w:type="spellEnd"/>
      <w:r w:rsidRPr="0012252E">
        <w:rPr>
          <w:rFonts w:ascii="Times New Roman" w:hAnsi="Times New Roman" w:cs="Times New Roman"/>
        </w:rPr>
        <w:t xml:space="preserve">-filerna. </w:t>
      </w:r>
      <w:r w:rsidR="003F4FD7" w:rsidRPr="0012252E">
        <w:rPr>
          <w:rFonts w:ascii="Times New Roman" w:hAnsi="Times New Roman" w:cs="Times New Roman"/>
          <w:color w:val="FF0000"/>
        </w:rPr>
        <w:t xml:space="preserve"> </w:t>
      </w:r>
    </w:p>
    <w:p w14:paraId="77E468E8" w14:textId="77777777" w:rsidR="003F4FD7" w:rsidRPr="0012252E" w:rsidRDefault="003F4FD7">
      <w:pPr>
        <w:rPr>
          <w:rFonts w:ascii="Times New Roman" w:hAnsi="Times New Roman" w:cs="Times New Roman"/>
          <w:b/>
          <w:bCs/>
        </w:rPr>
      </w:pPr>
    </w:p>
    <w:p w14:paraId="1694BB16" w14:textId="3F4D917D" w:rsidR="00644993" w:rsidRPr="0012252E" w:rsidRDefault="00644993">
      <w:pPr>
        <w:rPr>
          <w:rFonts w:ascii="Times New Roman" w:hAnsi="Times New Roman" w:cs="Times New Roman"/>
          <w:b/>
          <w:bCs/>
        </w:rPr>
      </w:pPr>
      <w:r w:rsidRPr="0012252E">
        <w:rPr>
          <w:rFonts w:ascii="Times New Roman" w:hAnsi="Times New Roman" w:cs="Times New Roman"/>
          <w:b/>
          <w:bCs/>
        </w:rPr>
        <w:t>Transkription</w:t>
      </w:r>
    </w:p>
    <w:p w14:paraId="050AA799" w14:textId="58AA3739" w:rsidR="000E4CD7"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Efter att jag fotograferat så skulle jag nu behandla mitt material. En vanlig metod att använda är OCR, vilket vi också använde för en uppgift under kursen. OCR bör användas när man kan åstadkomma en hög precision på ett effektivt sätt.</w:t>
      </w:r>
      <w:r w:rsidR="000E4CD7" w:rsidRPr="0012252E">
        <w:rPr>
          <w:rFonts w:ascii="Times New Roman" w:eastAsia="Times New Roman" w:hAnsi="Times New Roman" w:cs="Times New Roman"/>
          <w:lang w:eastAsia="sv-SE"/>
        </w:rPr>
        <w:t xml:space="preserve"> Tanner (2004) påpekar </w:t>
      </w:r>
      <w:r w:rsidRPr="0012252E">
        <w:rPr>
          <w:rFonts w:ascii="Times New Roman" w:eastAsia="Times New Roman" w:hAnsi="Times New Roman" w:cs="Times New Roman"/>
          <w:lang w:eastAsia="sv-SE"/>
        </w:rPr>
        <w:t xml:space="preserve">dock </w:t>
      </w:r>
      <w:r w:rsidR="000E4CD7" w:rsidRPr="0012252E">
        <w:rPr>
          <w:rFonts w:ascii="Times New Roman" w:eastAsia="Times New Roman" w:hAnsi="Times New Roman" w:cs="Times New Roman"/>
          <w:lang w:eastAsia="sv-SE"/>
        </w:rPr>
        <w:t>att OCR inte är särskilt effektivt att använda på handstil, då programvaran inte kan känna igen de skrivna orden som skiljer sig häftigt från varandra.</w:t>
      </w:r>
      <w:r w:rsidRPr="0012252E">
        <w:rPr>
          <w:rFonts w:ascii="Times New Roman" w:eastAsia="Times New Roman" w:hAnsi="Times New Roman" w:cs="Times New Roman"/>
          <w:lang w:eastAsia="sv-SE"/>
        </w:rPr>
        <w:t xml:space="preserve"> Då materialet jag använt till stor del utgörs av handstil har jag därför transkriberat texten i stället. </w:t>
      </w:r>
    </w:p>
    <w:p w14:paraId="1DD33477" w14:textId="77777777" w:rsidR="003F4FD7" w:rsidRPr="0012252E" w:rsidRDefault="003F4FD7">
      <w:pPr>
        <w:rPr>
          <w:rFonts w:ascii="Times New Roman" w:hAnsi="Times New Roman" w:cs="Times New Roman"/>
          <w:b/>
          <w:bCs/>
        </w:rPr>
      </w:pPr>
    </w:p>
    <w:p w14:paraId="0A360CC6" w14:textId="5C82144A" w:rsidR="005D5C8E" w:rsidRPr="0012252E" w:rsidRDefault="00D43734">
      <w:pPr>
        <w:rPr>
          <w:rFonts w:ascii="Times New Roman" w:hAnsi="Times New Roman" w:cs="Times New Roman"/>
        </w:rPr>
      </w:pPr>
      <w:r w:rsidRPr="0012252E">
        <w:rPr>
          <w:rFonts w:ascii="Times New Roman" w:hAnsi="Times New Roman" w:cs="Times New Roman"/>
        </w:rPr>
        <w:t xml:space="preserve">Transkriptionen genomförde jag främst själv, men jag fick hjälp med min handledare Linda Höglund på ord som var svåra att tyda. Jag fick även hjälp av Mats med transkriberingen av dikten i Ibsen, då han hittade var dikten hade blivit publicerad sen tidigare. När det kom till transkription av Meyer och Bibeln, som hade rikligt med anteckningar, så bestämde jag mig att transkribera de första sidorna. Min tanke är att jag har börjat något som någon annan kan ta vid, om intresse skulle finnas. </w:t>
      </w:r>
    </w:p>
    <w:p w14:paraId="25813874" w14:textId="77777777" w:rsidR="005D5C8E" w:rsidRPr="0012252E" w:rsidRDefault="005D5C8E">
      <w:pPr>
        <w:rPr>
          <w:rFonts w:ascii="Times New Roman" w:hAnsi="Times New Roman" w:cs="Times New Roman"/>
        </w:rPr>
      </w:pPr>
    </w:p>
    <w:p w14:paraId="3D7AD96A" w14:textId="29154584" w:rsidR="00644993" w:rsidRPr="0012252E" w:rsidRDefault="005D5C8E">
      <w:pPr>
        <w:rPr>
          <w:rFonts w:ascii="Times New Roman" w:hAnsi="Times New Roman" w:cs="Times New Roman"/>
        </w:rPr>
      </w:pPr>
      <w:r w:rsidRPr="0012252E">
        <w:rPr>
          <w:rFonts w:ascii="Times New Roman" w:hAnsi="Times New Roman" w:cs="Times New Roman"/>
        </w:rPr>
        <w:t xml:space="preserve">En utmaning var att veta hur man skulle transkribera de symboler som han har med i sin bibel. </w:t>
      </w:r>
      <w:r w:rsidR="00D43734" w:rsidRPr="0012252E">
        <w:rPr>
          <w:rFonts w:ascii="Times New Roman" w:hAnsi="Times New Roman" w:cs="Times New Roman"/>
        </w:rPr>
        <w:t>Jag valde till</w:t>
      </w:r>
      <w:r w:rsidR="003A485D" w:rsidRPr="0012252E">
        <w:rPr>
          <w:rFonts w:ascii="Times New Roman" w:hAnsi="Times New Roman" w:cs="Times New Roman"/>
        </w:rPr>
        <w:t xml:space="preserve"> </w:t>
      </w:r>
      <w:r w:rsidR="00D43734" w:rsidRPr="0012252E">
        <w:rPr>
          <w:rFonts w:ascii="Times New Roman" w:hAnsi="Times New Roman" w:cs="Times New Roman"/>
        </w:rPr>
        <w:t xml:space="preserve">slut att beskriva dessa symboler med ord och ha med beskrivningen inom hakparenteser. </w:t>
      </w:r>
    </w:p>
    <w:p w14:paraId="7122718B" w14:textId="516AC8E5" w:rsidR="00644993" w:rsidRPr="0012252E" w:rsidRDefault="00644993">
      <w:pPr>
        <w:rPr>
          <w:rFonts w:ascii="Times New Roman" w:hAnsi="Times New Roman" w:cs="Times New Roman"/>
        </w:rPr>
      </w:pPr>
    </w:p>
    <w:p w14:paraId="1474C8FC" w14:textId="3211E68C" w:rsidR="00644993" w:rsidRPr="0012252E" w:rsidRDefault="00644993">
      <w:pPr>
        <w:rPr>
          <w:rFonts w:ascii="Times New Roman" w:hAnsi="Times New Roman" w:cs="Times New Roman"/>
          <w:b/>
          <w:bCs/>
        </w:rPr>
      </w:pPr>
      <w:r w:rsidRPr="0012252E">
        <w:rPr>
          <w:rFonts w:ascii="Times New Roman" w:hAnsi="Times New Roman" w:cs="Times New Roman"/>
          <w:b/>
          <w:bCs/>
        </w:rPr>
        <w:t>Presentation</w:t>
      </w:r>
    </w:p>
    <w:p w14:paraId="250DE0D4" w14:textId="2264471C" w:rsidR="00D43734" w:rsidRPr="0012252E" w:rsidRDefault="00D43734">
      <w:pPr>
        <w:rPr>
          <w:rFonts w:ascii="Times New Roman" w:hAnsi="Times New Roman" w:cs="Times New Roman"/>
        </w:rPr>
      </w:pPr>
      <w:r w:rsidRPr="0012252E">
        <w:rPr>
          <w:rFonts w:ascii="Times New Roman" w:hAnsi="Times New Roman" w:cs="Times New Roman"/>
        </w:rPr>
        <w:t xml:space="preserve">Efter att materialet blivit bearbetat var det dags att gå vidare till hur detta skulle tillgängliggöras. </w:t>
      </w:r>
      <w:r w:rsidR="00E51981" w:rsidRPr="0012252E">
        <w:rPr>
          <w:rFonts w:ascii="Times New Roman" w:hAnsi="Times New Roman" w:cs="Times New Roman"/>
        </w:rPr>
        <w:t>Jag valde att publicera mitt projekt m</w:t>
      </w:r>
      <w:r w:rsidR="007939FF" w:rsidRPr="0012252E">
        <w:rPr>
          <w:rFonts w:ascii="Times New Roman" w:hAnsi="Times New Roman" w:cs="Times New Roman"/>
        </w:rPr>
        <w:t>e</w:t>
      </w:r>
      <w:r w:rsidR="00E51981" w:rsidRPr="0012252E">
        <w:rPr>
          <w:rFonts w:ascii="Times New Roman" w:hAnsi="Times New Roman" w:cs="Times New Roman"/>
        </w:rPr>
        <w:t xml:space="preserve">d hjälp av </w:t>
      </w:r>
      <w:proofErr w:type="spellStart"/>
      <w:r w:rsidR="00E51981" w:rsidRPr="0012252E">
        <w:rPr>
          <w:rFonts w:ascii="Times New Roman" w:hAnsi="Times New Roman" w:cs="Times New Roman"/>
        </w:rPr>
        <w:t>Wouts</w:t>
      </w:r>
      <w:proofErr w:type="spellEnd"/>
      <w:r w:rsidR="007939FF" w:rsidRPr="0012252E">
        <w:rPr>
          <w:rFonts w:ascii="Times New Roman" w:hAnsi="Times New Roman" w:cs="Times New Roman"/>
        </w:rPr>
        <w:t xml:space="preserve"> template</w:t>
      </w:r>
      <w:r w:rsidRPr="0012252E">
        <w:rPr>
          <w:rFonts w:ascii="Times New Roman" w:hAnsi="Times New Roman" w:cs="Times New Roman"/>
        </w:rPr>
        <w:t xml:space="preserve"> och fokus </w:t>
      </w:r>
      <w:r w:rsidR="003F4FD7" w:rsidRPr="0012252E">
        <w:rPr>
          <w:rFonts w:ascii="Times New Roman" w:hAnsi="Times New Roman" w:cs="Times New Roman"/>
        </w:rPr>
        <w:t>för min hemsida har in</w:t>
      </w:r>
      <w:r w:rsidRPr="0012252E">
        <w:rPr>
          <w:rFonts w:ascii="Times New Roman" w:hAnsi="Times New Roman" w:cs="Times New Roman"/>
        </w:rPr>
        <w:t xml:space="preserve">te varit flådig </w:t>
      </w:r>
      <w:r w:rsidR="003F4FD7" w:rsidRPr="0012252E">
        <w:rPr>
          <w:rFonts w:ascii="Times New Roman" w:hAnsi="Times New Roman" w:cs="Times New Roman"/>
        </w:rPr>
        <w:t>design</w:t>
      </w:r>
      <w:r w:rsidRPr="0012252E">
        <w:rPr>
          <w:rFonts w:ascii="Times New Roman" w:hAnsi="Times New Roman" w:cs="Times New Roman"/>
        </w:rPr>
        <w:t xml:space="preserve">, då jag saknar kunskaper, utan snarare att presentera bilderna på ett lättöverskådligt vis. </w:t>
      </w:r>
    </w:p>
    <w:p w14:paraId="0C47B556" w14:textId="77777777" w:rsidR="00D43734" w:rsidRPr="0012252E" w:rsidRDefault="00D43734">
      <w:pPr>
        <w:rPr>
          <w:rFonts w:ascii="Times New Roman" w:hAnsi="Times New Roman" w:cs="Times New Roman"/>
        </w:rPr>
      </w:pPr>
    </w:p>
    <w:p w14:paraId="73C66518" w14:textId="4E93F94F" w:rsidR="00E51981" w:rsidRPr="0012252E" w:rsidRDefault="00D43734">
      <w:pPr>
        <w:rPr>
          <w:rFonts w:ascii="Times New Roman" w:hAnsi="Times New Roman" w:cs="Times New Roman"/>
        </w:rPr>
      </w:pPr>
      <w:r w:rsidRPr="0012252E">
        <w:rPr>
          <w:rFonts w:ascii="Times New Roman" w:hAnsi="Times New Roman" w:cs="Times New Roman"/>
        </w:rPr>
        <w:t xml:space="preserve">Då jag inte använt mig av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har jag inte utgått ifrån en XML-fil utan i stället bäddat in all information direkt i mina html-filer som utgör min hemsida. När jag arbetat med html-filer och CSS har jag använt </w:t>
      </w:r>
      <w:proofErr w:type="spellStart"/>
      <w:r w:rsidRPr="0012252E">
        <w:rPr>
          <w:rFonts w:ascii="Times New Roman" w:hAnsi="Times New Roman" w:cs="Times New Roman"/>
        </w:rPr>
        <w:t>oXygen</w:t>
      </w:r>
      <w:proofErr w:type="spellEnd"/>
      <w:r w:rsidRPr="0012252E">
        <w:rPr>
          <w:rFonts w:ascii="Times New Roman" w:hAnsi="Times New Roman" w:cs="Times New Roman"/>
        </w:rPr>
        <w:t xml:space="preserve"> som jag bekantat mig med i tidigare kurser under utbildningen. </w:t>
      </w:r>
    </w:p>
    <w:p w14:paraId="665EBA31" w14:textId="5B19D792" w:rsidR="000E4CD7" w:rsidRPr="0012252E" w:rsidRDefault="000E4CD7">
      <w:pPr>
        <w:rPr>
          <w:rFonts w:ascii="Times New Roman" w:hAnsi="Times New Roman" w:cs="Times New Roman"/>
        </w:rPr>
      </w:pPr>
    </w:p>
    <w:p w14:paraId="096FD9DA" w14:textId="2BDCA265" w:rsidR="000E4CD7" w:rsidRPr="0012252E" w:rsidRDefault="00D43734">
      <w:pPr>
        <w:rPr>
          <w:rFonts w:ascii="Times New Roman" w:hAnsi="Times New Roman" w:cs="Times New Roman"/>
        </w:rPr>
      </w:pPr>
      <w:r w:rsidRPr="0012252E">
        <w:rPr>
          <w:rFonts w:ascii="Times New Roman" w:hAnsi="Times New Roman" w:cs="Times New Roman"/>
        </w:rPr>
        <w:t xml:space="preserve">Min hemsida utgörs av bilder, transkription och information kring de valda böckerna, och vilken relation Fröding ska ha haft till dem. </w:t>
      </w:r>
      <w:r w:rsidR="00354127" w:rsidRPr="0012252E">
        <w:rPr>
          <w:rFonts w:ascii="Times New Roman" w:hAnsi="Times New Roman" w:cs="Times New Roman"/>
        </w:rPr>
        <w:t xml:space="preserve">Collection </w:t>
      </w:r>
      <w:proofErr w:type="spellStart"/>
      <w:r w:rsidR="00354127" w:rsidRPr="0012252E">
        <w:rPr>
          <w:rFonts w:ascii="Times New Roman" w:hAnsi="Times New Roman" w:cs="Times New Roman"/>
        </w:rPr>
        <w:t>Spemann</w:t>
      </w:r>
      <w:proofErr w:type="spellEnd"/>
      <w:r w:rsidR="00354127" w:rsidRPr="0012252E">
        <w:rPr>
          <w:rFonts w:ascii="Times New Roman" w:hAnsi="Times New Roman" w:cs="Times New Roman"/>
        </w:rPr>
        <w:t xml:space="preserve">, som saknar handskrivna kommentarer, skiljer sig dock och har ingen transkription. </w:t>
      </w:r>
      <w:r w:rsidRPr="0012252E">
        <w:rPr>
          <w:rFonts w:ascii="Times New Roman" w:hAnsi="Times New Roman" w:cs="Times New Roman"/>
        </w:rPr>
        <w:t xml:space="preserve">Texterna till hemsidan författade jag i Word, </w:t>
      </w:r>
      <w:r w:rsidR="000E4CD7" w:rsidRPr="0012252E">
        <w:rPr>
          <w:rFonts w:ascii="Times New Roman" w:hAnsi="Times New Roman" w:cs="Times New Roman"/>
        </w:rPr>
        <w:t xml:space="preserve">för att undvika stavfel och dylikt, innan jag klistrade in texterna i </w:t>
      </w:r>
      <w:proofErr w:type="spellStart"/>
      <w:r w:rsidR="0025498F">
        <w:rPr>
          <w:rFonts w:ascii="Times New Roman" w:hAnsi="Times New Roman" w:cs="Times New Roman"/>
        </w:rPr>
        <w:t>oX</w:t>
      </w:r>
      <w:r w:rsidR="000E4CD7" w:rsidRPr="0012252E">
        <w:rPr>
          <w:rFonts w:ascii="Times New Roman" w:hAnsi="Times New Roman" w:cs="Times New Roman"/>
        </w:rPr>
        <w:t>ygen</w:t>
      </w:r>
      <w:proofErr w:type="spellEnd"/>
      <w:r w:rsidR="000E4CD7" w:rsidRPr="0012252E">
        <w:rPr>
          <w:rFonts w:ascii="Times New Roman" w:hAnsi="Times New Roman" w:cs="Times New Roman"/>
        </w:rPr>
        <w:t xml:space="preserve">. </w:t>
      </w:r>
      <w:r w:rsidRPr="0012252E">
        <w:rPr>
          <w:rFonts w:ascii="Times New Roman" w:hAnsi="Times New Roman" w:cs="Times New Roman"/>
        </w:rPr>
        <w:t xml:space="preserve">Mycket </w:t>
      </w:r>
      <w:r w:rsidR="0025498F">
        <w:rPr>
          <w:rFonts w:ascii="Times New Roman" w:hAnsi="Times New Roman" w:cs="Times New Roman"/>
        </w:rPr>
        <w:lastRenderedPageBreak/>
        <w:t>av</w:t>
      </w:r>
      <w:r w:rsidR="0025498F" w:rsidRPr="0012252E">
        <w:rPr>
          <w:rFonts w:ascii="Times New Roman" w:hAnsi="Times New Roman" w:cs="Times New Roman"/>
        </w:rPr>
        <w:t xml:space="preserve"> </w:t>
      </w:r>
      <w:r w:rsidRPr="0012252E">
        <w:rPr>
          <w:rFonts w:ascii="Times New Roman" w:hAnsi="Times New Roman" w:cs="Times New Roman"/>
        </w:rPr>
        <w:t>information som berör Fröding har jag fått under mina besök på Alster</w:t>
      </w:r>
      <w:r w:rsidR="0025498F">
        <w:rPr>
          <w:rFonts w:ascii="Times New Roman" w:hAnsi="Times New Roman" w:cs="Times New Roman"/>
        </w:rPr>
        <w:t>s herrgård</w:t>
      </w:r>
      <w:r w:rsidRPr="0012252E">
        <w:rPr>
          <w:rFonts w:ascii="Times New Roman" w:hAnsi="Times New Roman" w:cs="Times New Roman"/>
        </w:rPr>
        <w:t>, eller på föredrag</w:t>
      </w:r>
      <w:r w:rsidR="0025498F">
        <w:rPr>
          <w:rFonts w:ascii="Times New Roman" w:hAnsi="Times New Roman" w:cs="Times New Roman"/>
        </w:rPr>
        <w:t>,</w:t>
      </w:r>
      <w:r w:rsidRPr="0012252E">
        <w:rPr>
          <w:rFonts w:ascii="Times New Roman" w:hAnsi="Times New Roman" w:cs="Times New Roman"/>
        </w:rPr>
        <w:t xml:space="preserve"> men de elektroniska källor som används finns med i rapportens källhänvisning. </w:t>
      </w:r>
    </w:p>
    <w:p w14:paraId="1AB29E32" w14:textId="516B9C6F" w:rsidR="00856BC0" w:rsidRPr="0012252E" w:rsidRDefault="00856BC0">
      <w:pPr>
        <w:rPr>
          <w:rFonts w:ascii="Times New Roman" w:hAnsi="Times New Roman" w:cs="Times New Roman"/>
        </w:rPr>
      </w:pPr>
    </w:p>
    <w:p w14:paraId="27DE71A1" w14:textId="1A50144D" w:rsidR="003A485D" w:rsidRPr="0012252E" w:rsidRDefault="00D43734">
      <w:pPr>
        <w:rPr>
          <w:rFonts w:ascii="Times New Roman" w:hAnsi="Times New Roman" w:cs="Times New Roman"/>
        </w:rPr>
      </w:pPr>
      <w:r w:rsidRPr="0012252E">
        <w:rPr>
          <w:rFonts w:ascii="Times New Roman" w:hAnsi="Times New Roman" w:cs="Times New Roman"/>
        </w:rPr>
        <w:t>Själva publiceringen av materialet har jag upplevt som en frustrerande del av projekt, där min okunskap kring programmering och kodning satt käppar i hjulet för min kreativitet</w:t>
      </w:r>
      <w:r w:rsidR="00856BC0" w:rsidRPr="0012252E">
        <w:rPr>
          <w:rFonts w:ascii="Times New Roman" w:hAnsi="Times New Roman" w:cs="Times New Roman"/>
        </w:rPr>
        <w:t>.</w:t>
      </w:r>
      <w:r w:rsidRPr="0012252E">
        <w:rPr>
          <w:rFonts w:ascii="Times New Roman" w:eastAsia="Times New Roman" w:hAnsi="Times New Roman" w:cs="Times New Roman"/>
          <w:color w:val="FF0000"/>
          <w:lang w:eastAsia="sv-SE"/>
        </w:rPr>
        <w:t xml:space="preserve"> </w:t>
      </w:r>
      <w:r w:rsidR="00856BC0" w:rsidRPr="0012252E">
        <w:rPr>
          <w:rFonts w:ascii="Times New Roman" w:hAnsi="Times New Roman" w:cs="Times New Roman"/>
        </w:rPr>
        <w:t xml:space="preserve">I timmar har jag försökt få till element på mina </w:t>
      </w:r>
      <w:proofErr w:type="spellStart"/>
      <w:r w:rsidR="00856BC0" w:rsidRPr="0012252E">
        <w:rPr>
          <w:rFonts w:ascii="Times New Roman" w:hAnsi="Times New Roman" w:cs="Times New Roman"/>
        </w:rPr>
        <w:t>html-sidor</w:t>
      </w:r>
      <w:proofErr w:type="spellEnd"/>
      <w:r w:rsidR="00856BC0" w:rsidRPr="0012252E">
        <w:rPr>
          <w:rFonts w:ascii="Times New Roman" w:hAnsi="Times New Roman" w:cs="Times New Roman"/>
        </w:rPr>
        <w:t xml:space="preserve">, såsom bildspel eller bilder med </w:t>
      </w:r>
      <w:proofErr w:type="spellStart"/>
      <w:r w:rsidR="00856BC0" w:rsidRPr="0012252E">
        <w:rPr>
          <w:rFonts w:ascii="Times New Roman" w:hAnsi="Times New Roman" w:cs="Times New Roman"/>
        </w:rPr>
        <w:t>inzoomande</w:t>
      </w:r>
      <w:proofErr w:type="spellEnd"/>
      <w:r w:rsidR="00856BC0" w:rsidRPr="0012252E">
        <w:rPr>
          <w:rFonts w:ascii="Times New Roman" w:hAnsi="Times New Roman" w:cs="Times New Roman"/>
        </w:rPr>
        <w:t xml:space="preserve"> effekt</w:t>
      </w:r>
      <w:r w:rsidR="0025498F">
        <w:rPr>
          <w:rFonts w:ascii="Times New Roman" w:hAnsi="Times New Roman" w:cs="Times New Roman"/>
        </w:rPr>
        <w:t>er</w:t>
      </w:r>
      <w:r w:rsidR="00856BC0" w:rsidRPr="0012252E">
        <w:rPr>
          <w:rFonts w:ascii="Times New Roman" w:hAnsi="Times New Roman" w:cs="Times New Roman"/>
        </w:rPr>
        <w:t xml:space="preserve">, men det har inte fungerat. </w:t>
      </w:r>
      <w:r w:rsidRPr="0012252E">
        <w:rPr>
          <w:rFonts w:ascii="Times New Roman" w:hAnsi="Times New Roman" w:cs="Times New Roman"/>
        </w:rPr>
        <w:t xml:space="preserve">Till slut fick jag hjälp av </w:t>
      </w:r>
      <w:proofErr w:type="spellStart"/>
      <w:r w:rsidRPr="0012252E">
        <w:rPr>
          <w:rFonts w:ascii="Times New Roman" w:hAnsi="Times New Roman" w:cs="Times New Roman"/>
        </w:rPr>
        <w:t>Wout</w:t>
      </w:r>
      <w:proofErr w:type="spellEnd"/>
      <w:r w:rsidRPr="0012252E">
        <w:rPr>
          <w:rFonts w:ascii="Times New Roman" w:hAnsi="Times New Roman" w:cs="Times New Roman"/>
        </w:rPr>
        <w:t xml:space="preserve">, vilket jag är tacksam </w:t>
      </w:r>
      <w:r w:rsidR="0025498F">
        <w:rPr>
          <w:rFonts w:ascii="Times New Roman" w:hAnsi="Times New Roman" w:cs="Times New Roman"/>
        </w:rPr>
        <w:t>för</w:t>
      </w:r>
      <w:r w:rsidRPr="0012252E">
        <w:rPr>
          <w:rFonts w:ascii="Times New Roman" w:hAnsi="Times New Roman" w:cs="Times New Roman"/>
        </w:rPr>
        <w:t xml:space="preserve">, och nu har jag kunnat presentera mina böcker i en form som påminner mer om hur man bläddrar i en </w:t>
      </w:r>
      <w:r w:rsidR="003A485D" w:rsidRPr="0012252E">
        <w:rPr>
          <w:rFonts w:ascii="Times New Roman" w:hAnsi="Times New Roman" w:cs="Times New Roman"/>
        </w:rPr>
        <w:t xml:space="preserve">faktisk </w:t>
      </w:r>
      <w:r w:rsidRPr="0012252E">
        <w:rPr>
          <w:rFonts w:ascii="Times New Roman" w:hAnsi="Times New Roman" w:cs="Times New Roman"/>
        </w:rPr>
        <w:t xml:space="preserve">bok. </w:t>
      </w:r>
    </w:p>
    <w:p w14:paraId="0CCD1C68" w14:textId="77777777" w:rsidR="003A485D" w:rsidRPr="0012252E" w:rsidRDefault="003A485D" w:rsidP="003A485D">
      <w:pPr>
        <w:rPr>
          <w:rFonts w:ascii="Times New Roman" w:hAnsi="Times New Roman" w:cs="Times New Roman"/>
        </w:rPr>
      </w:pPr>
    </w:p>
    <w:p w14:paraId="33C789DD" w14:textId="77777777" w:rsidR="003A485D" w:rsidRPr="0012252E" w:rsidRDefault="003A485D" w:rsidP="003A485D">
      <w:pPr>
        <w:rPr>
          <w:rFonts w:ascii="Times New Roman" w:hAnsi="Times New Roman" w:cs="Times New Roman"/>
          <w:b/>
          <w:bCs/>
        </w:rPr>
      </w:pPr>
      <w:r w:rsidRPr="0012252E">
        <w:rPr>
          <w:rFonts w:ascii="Times New Roman" w:hAnsi="Times New Roman" w:cs="Times New Roman"/>
          <w:b/>
          <w:bCs/>
        </w:rPr>
        <w:t>Metadata</w:t>
      </w:r>
    </w:p>
    <w:p w14:paraId="0900B316" w14:textId="46685085" w:rsidR="003A485D" w:rsidRPr="0012252E" w:rsidRDefault="003A485D" w:rsidP="003A485D">
      <w:pPr>
        <w:rPr>
          <w:rFonts w:ascii="Times New Roman" w:hAnsi="Times New Roman" w:cs="Times New Roman"/>
        </w:rPr>
      </w:pPr>
      <w:r w:rsidRPr="0012252E">
        <w:rPr>
          <w:rFonts w:ascii="Times New Roman" w:hAnsi="Times New Roman" w:cs="Times New Roman"/>
        </w:rPr>
        <w:t xml:space="preserve">Det var mitt intryck i början av projektet att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var nödvändigt att ha med som ett sätt att visa metadata. När jag sedan hade handledning tillsammans med Mats så berättade han för mig att så inte var fallet, utan att man kan ha med metadata på andra sätt. I och med att sidorna jag har med i mitt projekt är skrivna på språk jag inte förstår, och att flera illustrationer är med, så var uppfattningen att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inte skulle bli särskilt meningsfullt för mitt ändamål. Efter att ha frågat Mikael om detta rådde han mig att i stället använda RDF och Dublin </w:t>
      </w:r>
      <w:proofErr w:type="spellStart"/>
      <w:r w:rsidRPr="0012252E">
        <w:rPr>
          <w:rFonts w:ascii="Times New Roman" w:hAnsi="Times New Roman" w:cs="Times New Roman"/>
        </w:rPr>
        <w:t>Core</w:t>
      </w:r>
      <w:proofErr w:type="spellEnd"/>
      <w:r w:rsidRPr="0012252E">
        <w:rPr>
          <w:rFonts w:ascii="Times New Roman" w:hAnsi="Times New Roman" w:cs="Times New Roman"/>
        </w:rPr>
        <w:t xml:space="preserve">. </w:t>
      </w:r>
    </w:p>
    <w:p w14:paraId="7AE317A0" w14:textId="77777777" w:rsidR="003A485D" w:rsidRPr="0012252E" w:rsidRDefault="003A485D" w:rsidP="003A485D">
      <w:pPr>
        <w:rPr>
          <w:rFonts w:ascii="Times New Roman" w:hAnsi="Times New Roman" w:cs="Times New Roman"/>
        </w:rPr>
      </w:pPr>
    </w:p>
    <w:p w14:paraId="1300B1D2" w14:textId="77777777" w:rsidR="009722F3" w:rsidRDefault="003A485D" w:rsidP="003A485D">
      <w:pPr>
        <w:rPr>
          <w:ins w:id="30" w:author="Jennie Skynäs" w:date="2022-06-06T23:48:00Z"/>
          <w:rFonts w:ascii="Times New Roman" w:hAnsi="Times New Roman" w:cs="Times New Roman"/>
        </w:rPr>
      </w:pPr>
      <w:r w:rsidRPr="0012252E">
        <w:rPr>
          <w:rFonts w:ascii="Times New Roman" w:hAnsi="Times New Roman" w:cs="Times New Roman"/>
        </w:rPr>
        <w:t xml:space="preserve">Jag var bekant med RDF sedan tidigare då det förekommit i tidigare kurser. Det jag däremot inte visste var hur jag skulle ha med RDF i mitt html-dokument. Jag sökte runt efter information och fann att det fanns en uppsjö av information men jag var fortfarande osäker på vad som skulle kunna appliceras på just mitt projekt. Här var återigen Mikael till stor hjälp och gav exempel på hur det skulle kunna se ut. </w:t>
      </w:r>
    </w:p>
    <w:p w14:paraId="08A70829" w14:textId="77777777" w:rsidR="009722F3" w:rsidRDefault="009722F3" w:rsidP="003A485D">
      <w:pPr>
        <w:rPr>
          <w:ins w:id="31" w:author="Jennie Skynäs" w:date="2022-06-06T23:48:00Z"/>
          <w:rFonts w:ascii="Times New Roman" w:hAnsi="Times New Roman" w:cs="Times New Roman"/>
        </w:rPr>
      </w:pPr>
    </w:p>
    <w:p w14:paraId="750E3DA6" w14:textId="5D1A5AA6" w:rsidR="003A485D" w:rsidDel="009722F3" w:rsidRDefault="009722F3">
      <w:pPr>
        <w:rPr>
          <w:del w:id="32" w:author="Jennie Skynäs" w:date="2022-06-06T23:45:00Z"/>
          <w:rFonts w:ascii="Times New Roman" w:hAnsi="Times New Roman" w:cs="Times New Roman"/>
        </w:rPr>
      </w:pPr>
      <w:ins w:id="33" w:author="Jennie Skynäs" w:date="2022-06-06T23:45:00Z">
        <w:r>
          <w:rPr>
            <w:rFonts w:ascii="Times New Roman" w:hAnsi="Times New Roman" w:cs="Times New Roman"/>
          </w:rPr>
          <w:t>Det visade sig dock inte vara så enkelt som jag trodde att det skulle vara och det blev den lång och utdragen process. Jag testade mig fram med olika sätt</w:t>
        </w:r>
      </w:ins>
      <w:ins w:id="34" w:author="Jennie Skynäs" w:date="2022-06-06T23:46:00Z">
        <w:r>
          <w:rPr>
            <w:rFonts w:ascii="Times New Roman" w:hAnsi="Times New Roman" w:cs="Times New Roman"/>
          </w:rPr>
          <w:t>, där ingen kändes tillräckligt förståelig eller inte gick att validera. Till slut hittade jag en metod där jag använde mig av RDF Lite</w:t>
        </w:r>
      </w:ins>
      <w:ins w:id="35" w:author="Jennie Skynäs" w:date="2022-06-07T00:37:00Z">
        <w:r w:rsidR="00544D3B">
          <w:rPr>
            <w:rFonts w:ascii="Times New Roman" w:hAnsi="Times New Roman" w:cs="Times New Roman"/>
          </w:rPr>
          <w:t xml:space="preserve"> (</w:t>
        </w:r>
        <w:proofErr w:type="spellStart"/>
        <w:r w:rsidR="00544D3B" w:rsidRPr="00544D3B">
          <w:rPr>
            <w:rFonts w:ascii="Times New Roman" w:hAnsi="Times New Roman" w:cs="Times New Roman"/>
          </w:rPr>
          <w:t>RDFa</w:t>
        </w:r>
        <w:proofErr w:type="spellEnd"/>
        <w:r w:rsidR="00544D3B" w:rsidRPr="00544D3B">
          <w:rPr>
            <w:rFonts w:ascii="Times New Roman" w:hAnsi="Times New Roman" w:cs="Times New Roman"/>
          </w:rPr>
          <w:t xml:space="preserve"> Lite 1.1 - Second Edition</w:t>
        </w:r>
        <w:r w:rsidR="00544D3B">
          <w:rPr>
            <w:rFonts w:ascii="Times New Roman" w:hAnsi="Times New Roman" w:cs="Times New Roman"/>
          </w:rPr>
          <w:t xml:space="preserve">, 2015) </w:t>
        </w:r>
      </w:ins>
      <w:ins w:id="36" w:author="Jennie Skynäs" w:date="2022-06-07T00:38:00Z">
        <w:r w:rsidR="00544D3B">
          <w:rPr>
            <w:rFonts w:ascii="Times New Roman" w:hAnsi="Times New Roman" w:cs="Times New Roman"/>
          </w:rPr>
          <w:t xml:space="preserve">där man också kunde använda sig av </w:t>
        </w:r>
      </w:ins>
      <w:ins w:id="37" w:author="Jennie Skynäs" w:date="2022-06-06T23:46:00Z">
        <w:r>
          <w:rPr>
            <w:rFonts w:ascii="Times New Roman" w:hAnsi="Times New Roman" w:cs="Times New Roman"/>
          </w:rPr>
          <w:t xml:space="preserve">dc och </w:t>
        </w:r>
        <w:proofErr w:type="spellStart"/>
        <w:r>
          <w:rPr>
            <w:rFonts w:ascii="Times New Roman" w:hAnsi="Times New Roman" w:cs="Times New Roman"/>
          </w:rPr>
          <w:t>foaf</w:t>
        </w:r>
        <w:proofErr w:type="spellEnd"/>
        <w:r>
          <w:rPr>
            <w:rFonts w:ascii="Times New Roman" w:hAnsi="Times New Roman" w:cs="Times New Roman"/>
          </w:rPr>
          <w:t>. Jag är väl</w:t>
        </w:r>
      </w:ins>
      <w:ins w:id="38" w:author="Jennie Skynäs" w:date="2022-06-06T23:47:00Z">
        <w:r>
          <w:rPr>
            <w:rFonts w:ascii="Times New Roman" w:hAnsi="Times New Roman" w:cs="Times New Roman"/>
          </w:rPr>
          <w:t>digt osäker på om jag har gjort ”rätt” egentligen, men samtliga html-filer är validerade o</w:t>
        </w:r>
      </w:ins>
      <w:ins w:id="39" w:author="Jennie Skynäs" w:date="2022-06-06T23:48:00Z">
        <w:r>
          <w:rPr>
            <w:rFonts w:ascii="Times New Roman" w:hAnsi="Times New Roman" w:cs="Times New Roman"/>
          </w:rPr>
          <w:t xml:space="preserve">ch det anser jag är en bragd i sig för det har sannerligen inte varit enkelt. </w:t>
        </w:r>
      </w:ins>
    </w:p>
    <w:p w14:paraId="1DB70C9E" w14:textId="77777777" w:rsidR="009722F3" w:rsidRPr="0012252E" w:rsidRDefault="009722F3" w:rsidP="003A485D">
      <w:pPr>
        <w:rPr>
          <w:ins w:id="40" w:author="Jennie Skynäs" w:date="2022-06-06T23:47:00Z"/>
          <w:rFonts w:ascii="Times New Roman" w:hAnsi="Times New Roman" w:cs="Times New Roman"/>
        </w:rPr>
      </w:pPr>
    </w:p>
    <w:p w14:paraId="3E5FF221" w14:textId="7299BDA8" w:rsidR="003A485D" w:rsidRPr="0012252E" w:rsidDel="009722F3" w:rsidRDefault="003A485D" w:rsidP="003A485D">
      <w:pPr>
        <w:rPr>
          <w:del w:id="41" w:author="Jennie Skynäs" w:date="2022-06-06T23:45:00Z"/>
          <w:rFonts w:ascii="Times New Roman" w:hAnsi="Times New Roman" w:cs="Times New Roman"/>
        </w:rPr>
      </w:pPr>
    </w:p>
    <w:p w14:paraId="45EF6A48" w14:textId="1D851424" w:rsidR="003A485D" w:rsidRPr="0012252E" w:rsidDel="009722F3" w:rsidRDefault="003A485D">
      <w:pPr>
        <w:rPr>
          <w:del w:id="42" w:author="Jennie Skynäs" w:date="2022-06-06T23:45:00Z"/>
          <w:rFonts w:ascii="Times New Roman" w:hAnsi="Times New Roman" w:cs="Times New Roman"/>
        </w:rPr>
      </w:pPr>
      <w:del w:id="43" w:author="Jennie Skynäs" w:date="2022-06-06T23:45:00Z">
        <w:r w:rsidRPr="0012252E" w:rsidDel="009722F3">
          <w:rPr>
            <w:rFonts w:ascii="Times New Roman" w:hAnsi="Times New Roman" w:cs="Times New Roman"/>
          </w:rPr>
          <w:delText xml:space="preserve">Det slutade med att jag inkluderade RDF-data genom att använda foaf och xlmns. </w:delText>
        </w:r>
      </w:del>
    </w:p>
    <w:p w14:paraId="3AED7B7D" w14:textId="4A0E115A" w:rsidR="005D5C8E" w:rsidRPr="0012252E" w:rsidRDefault="005D5C8E">
      <w:pPr>
        <w:rPr>
          <w:rFonts w:ascii="Times New Roman" w:hAnsi="Times New Roman" w:cs="Times New Roman"/>
        </w:rPr>
      </w:pPr>
    </w:p>
    <w:p w14:paraId="7FF0743B" w14:textId="46A7FA5D" w:rsidR="003A485D" w:rsidRPr="0012252E" w:rsidRDefault="006B5EEC" w:rsidP="003F4FD7">
      <w:pPr>
        <w:rPr>
          <w:rFonts w:ascii="Times New Roman" w:hAnsi="Times New Roman" w:cs="Times New Roman"/>
          <w:b/>
          <w:bCs/>
        </w:rPr>
      </w:pPr>
      <w:r w:rsidRPr="0012252E">
        <w:rPr>
          <w:rFonts w:ascii="Times New Roman" w:hAnsi="Times New Roman" w:cs="Times New Roman"/>
          <w:b/>
          <w:bCs/>
        </w:rPr>
        <w:t>Distribution av tid</w:t>
      </w:r>
    </w:p>
    <w:p w14:paraId="0095B093" w14:textId="73F55231" w:rsidR="00D43734"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Lärande om Gustaf Fröding (inklusive besök på Alster, föredrag, samtal, läsning om Gustaf, lyssning på </w:t>
      </w:r>
      <w:proofErr w:type="spellStart"/>
      <w:r w:rsidRPr="0012252E">
        <w:rPr>
          <w:rFonts w:ascii="Times New Roman" w:eastAsia="Times New Roman" w:hAnsi="Times New Roman" w:cs="Times New Roman"/>
          <w:lang w:eastAsia="sv-SE"/>
        </w:rPr>
        <w:t>poddar</w:t>
      </w:r>
      <w:proofErr w:type="spellEnd"/>
      <w:r w:rsidRPr="0012252E">
        <w:rPr>
          <w:rFonts w:ascii="Times New Roman" w:eastAsia="Times New Roman" w:hAnsi="Times New Roman" w:cs="Times New Roman"/>
          <w:lang w:eastAsia="sv-SE"/>
        </w:rPr>
        <w:t xml:space="preserve">): </w:t>
      </w:r>
      <w:r w:rsidR="003A485D" w:rsidRPr="0012252E">
        <w:rPr>
          <w:rFonts w:ascii="Times New Roman" w:eastAsia="Times New Roman" w:hAnsi="Times New Roman" w:cs="Times New Roman"/>
          <w:lang w:eastAsia="sv-SE"/>
        </w:rPr>
        <w:t>25 timmar</w:t>
      </w:r>
    </w:p>
    <w:p w14:paraId="33F7EDE3" w14:textId="187C169E" w:rsidR="003A485D" w:rsidRPr="0012252E" w:rsidRDefault="003A485D"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Urval: 10 timmar </w:t>
      </w:r>
    </w:p>
    <w:p w14:paraId="2B02DF38" w14:textId="4BDC66CD" w:rsidR="003F4FD7" w:rsidRPr="0012252E" w:rsidRDefault="003A485D"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Inspelade föreläsningar</w:t>
      </w:r>
      <w:r w:rsidR="00D43734" w:rsidRPr="0012252E">
        <w:rPr>
          <w:rFonts w:ascii="Times New Roman" w:eastAsia="Times New Roman" w:hAnsi="Times New Roman" w:cs="Times New Roman"/>
          <w:lang w:eastAsia="sv-SE"/>
        </w:rPr>
        <w:t xml:space="preserve">: </w:t>
      </w:r>
      <w:r w:rsidR="003F4FD7" w:rsidRPr="003F4FD7">
        <w:rPr>
          <w:rFonts w:ascii="Times New Roman" w:eastAsia="Times New Roman" w:hAnsi="Times New Roman" w:cs="Times New Roman"/>
          <w:lang w:eastAsia="sv-SE"/>
        </w:rPr>
        <w:t>1</w:t>
      </w:r>
      <w:r w:rsidRPr="0012252E">
        <w:rPr>
          <w:rFonts w:ascii="Times New Roman" w:eastAsia="Times New Roman" w:hAnsi="Times New Roman" w:cs="Times New Roman"/>
          <w:lang w:eastAsia="sv-SE"/>
        </w:rPr>
        <w:t>5</w:t>
      </w:r>
      <w:r w:rsidR="003F4FD7" w:rsidRPr="003F4FD7">
        <w:rPr>
          <w:rFonts w:ascii="Times New Roman" w:eastAsia="Times New Roman" w:hAnsi="Times New Roman" w:cs="Times New Roman"/>
          <w:lang w:eastAsia="sv-SE"/>
        </w:rPr>
        <w:t xml:space="preserve"> timmar </w:t>
      </w:r>
    </w:p>
    <w:p w14:paraId="7E64CCD9" w14:textId="59C3E73E" w:rsidR="003A485D" w:rsidRPr="0012252E" w:rsidRDefault="003A485D"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Borås-dagar: 15 timmar</w:t>
      </w:r>
    </w:p>
    <w:p w14:paraId="5DEEF93A" w14:textId="29638AFD" w:rsidR="003F4FD7"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Image </w:t>
      </w:r>
      <w:proofErr w:type="spellStart"/>
      <w:r w:rsidRPr="0012252E">
        <w:rPr>
          <w:rFonts w:ascii="Times New Roman" w:eastAsia="Times New Roman" w:hAnsi="Times New Roman" w:cs="Times New Roman"/>
          <w:lang w:eastAsia="sv-SE"/>
        </w:rPr>
        <w:t>capturing</w:t>
      </w:r>
      <w:proofErr w:type="spellEnd"/>
      <w:r w:rsidR="003A485D" w:rsidRPr="0012252E">
        <w:rPr>
          <w:rFonts w:ascii="Times New Roman" w:eastAsia="Times New Roman" w:hAnsi="Times New Roman" w:cs="Times New Roman"/>
          <w:lang w:eastAsia="sv-SE"/>
        </w:rPr>
        <w:t xml:space="preserve"> (inklusive fotografering, behandling av bilder och beskärning)</w:t>
      </w:r>
      <w:r w:rsidRPr="0012252E">
        <w:rPr>
          <w:rFonts w:ascii="Times New Roman" w:eastAsia="Times New Roman" w:hAnsi="Times New Roman" w:cs="Times New Roman"/>
          <w:lang w:eastAsia="sv-SE"/>
        </w:rPr>
        <w:t>:</w:t>
      </w:r>
      <w:r w:rsidR="003F4FD7" w:rsidRPr="003F4FD7">
        <w:rPr>
          <w:rFonts w:ascii="Times New Roman" w:eastAsia="Times New Roman" w:hAnsi="Times New Roman" w:cs="Times New Roman"/>
          <w:lang w:eastAsia="sv-SE"/>
        </w:rPr>
        <w:t xml:space="preserve"> </w:t>
      </w:r>
      <w:r w:rsidR="003A485D" w:rsidRPr="0012252E">
        <w:rPr>
          <w:rFonts w:ascii="Times New Roman" w:eastAsia="Times New Roman" w:hAnsi="Times New Roman" w:cs="Times New Roman"/>
          <w:lang w:eastAsia="sv-SE"/>
        </w:rPr>
        <w:t>25</w:t>
      </w:r>
      <w:r w:rsidR="003F4FD7" w:rsidRPr="003F4FD7">
        <w:rPr>
          <w:rFonts w:ascii="Times New Roman" w:eastAsia="Times New Roman" w:hAnsi="Times New Roman" w:cs="Times New Roman"/>
          <w:lang w:eastAsia="sv-SE"/>
        </w:rPr>
        <w:t xml:space="preserve"> timmar </w:t>
      </w:r>
    </w:p>
    <w:p w14:paraId="1EFF88B8" w14:textId="16EB317E" w:rsidR="00D43734" w:rsidRPr="0012252E" w:rsidRDefault="00D43734" w:rsidP="003F4FD7">
      <w:pPr>
        <w:rPr>
          <w:rFonts w:ascii="Times New Roman" w:eastAsia="Times New Roman" w:hAnsi="Times New Roman" w:cs="Times New Roman"/>
          <w:lang w:eastAsia="sv-SE"/>
        </w:rPr>
      </w:pPr>
      <w:r w:rsidRPr="003F4FD7">
        <w:rPr>
          <w:rFonts w:ascii="Times New Roman" w:eastAsia="Times New Roman" w:hAnsi="Times New Roman" w:cs="Times New Roman"/>
          <w:lang w:eastAsia="sv-SE"/>
        </w:rPr>
        <w:t>Transkribering</w:t>
      </w:r>
      <w:r w:rsidR="003A485D" w:rsidRPr="0012252E">
        <w:rPr>
          <w:rFonts w:ascii="Times New Roman" w:eastAsia="Times New Roman" w:hAnsi="Times New Roman" w:cs="Times New Roman"/>
          <w:lang w:eastAsia="sv-SE"/>
        </w:rPr>
        <w:t xml:space="preserve">: </w:t>
      </w:r>
      <w:r w:rsidRPr="003F4FD7">
        <w:rPr>
          <w:rFonts w:ascii="Times New Roman" w:eastAsia="Times New Roman" w:hAnsi="Times New Roman" w:cs="Times New Roman"/>
          <w:lang w:eastAsia="sv-SE"/>
        </w:rPr>
        <w:t>1</w:t>
      </w:r>
      <w:r w:rsidR="003A485D" w:rsidRPr="0012252E">
        <w:rPr>
          <w:rFonts w:ascii="Times New Roman" w:eastAsia="Times New Roman" w:hAnsi="Times New Roman" w:cs="Times New Roman"/>
          <w:lang w:eastAsia="sv-SE"/>
        </w:rPr>
        <w:t>5</w:t>
      </w:r>
      <w:r w:rsidRPr="003F4FD7">
        <w:rPr>
          <w:rFonts w:ascii="Times New Roman" w:eastAsia="Times New Roman" w:hAnsi="Times New Roman" w:cs="Times New Roman"/>
          <w:lang w:eastAsia="sv-SE"/>
        </w:rPr>
        <w:t xml:space="preserve"> timmar </w:t>
      </w:r>
    </w:p>
    <w:p w14:paraId="138AA5E6" w14:textId="62B39EDC" w:rsidR="00D43734"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 xml:space="preserve">Metadata: </w:t>
      </w:r>
      <w:r w:rsidR="003A485D" w:rsidRPr="0012252E">
        <w:rPr>
          <w:rFonts w:ascii="Times New Roman" w:eastAsia="Times New Roman" w:hAnsi="Times New Roman" w:cs="Times New Roman"/>
          <w:lang w:eastAsia="sv-SE"/>
        </w:rPr>
        <w:t>15 timmar</w:t>
      </w:r>
    </w:p>
    <w:p w14:paraId="4CDA1293" w14:textId="6CBF6A82" w:rsidR="00D43734"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Läsa kurslitteratur</w:t>
      </w:r>
      <w:r w:rsidR="003A485D" w:rsidRPr="0012252E">
        <w:rPr>
          <w:rFonts w:ascii="Times New Roman" w:eastAsia="Times New Roman" w:hAnsi="Times New Roman" w:cs="Times New Roman"/>
          <w:lang w:eastAsia="sv-SE"/>
        </w:rPr>
        <w:t xml:space="preserve"> och </w:t>
      </w:r>
      <w:r w:rsidRPr="0012252E">
        <w:rPr>
          <w:rFonts w:ascii="Times New Roman" w:eastAsia="Times New Roman" w:hAnsi="Times New Roman" w:cs="Times New Roman"/>
          <w:lang w:eastAsia="sv-SE"/>
        </w:rPr>
        <w:t xml:space="preserve">information kring de olika delarna av projektet: </w:t>
      </w:r>
      <w:r w:rsidR="003A485D" w:rsidRPr="0012252E">
        <w:rPr>
          <w:rFonts w:ascii="Times New Roman" w:eastAsia="Times New Roman" w:hAnsi="Times New Roman" w:cs="Times New Roman"/>
          <w:lang w:eastAsia="sv-SE"/>
        </w:rPr>
        <w:t>45 timmar</w:t>
      </w:r>
    </w:p>
    <w:p w14:paraId="41B3DD24" w14:textId="2976021E" w:rsidR="003F4FD7" w:rsidRPr="0012252E" w:rsidRDefault="00D43734" w:rsidP="003F4FD7">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Presentation (bygga hemsida):</w:t>
      </w:r>
      <w:r w:rsidR="003F4FD7" w:rsidRPr="003F4FD7">
        <w:rPr>
          <w:rFonts w:ascii="Times New Roman" w:eastAsia="Times New Roman" w:hAnsi="Times New Roman" w:cs="Times New Roman"/>
          <w:lang w:eastAsia="sv-SE"/>
        </w:rPr>
        <w:t xml:space="preserve"> </w:t>
      </w:r>
      <w:r w:rsidRPr="0012252E">
        <w:rPr>
          <w:rFonts w:ascii="Times New Roman" w:eastAsia="Times New Roman" w:hAnsi="Times New Roman" w:cs="Times New Roman"/>
          <w:lang w:eastAsia="sv-SE"/>
        </w:rPr>
        <w:t>6</w:t>
      </w:r>
      <w:r w:rsidR="003A485D" w:rsidRPr="0012252E">
        <w:rPr>
          <w:rFonts w:ascii="Times New Roman" w:eastAsia="Times New Roman" w:hAnsi="Times New Roman" w:cs="Times New Roman"/>
          <w:lang w:eastAsia="sv-SE"/>
        </w:rPr>
        <w:t>5</w:t>
      </w:r>
      <w:r w:rsidR="003F4FD7" w:rsidRPr="003F4FD7">
        <w:rPr>
          <w:rFonts w:ascii="Times New Roman" w:eastAsia="Times New Roman" w:hAnsi="Times New Roman" w:cs="Times New Roman"/>
          <w:lang w:eastAsia="sv-SE"/>
        </w:rPr>
        <w:t xml:space="preserve"> timmar </w:t>
      </w:r>
    </w:p>
    <w:p w14:paraId="6B93BAF4" w14:textId="77CC3244" w:rsidR="003F4FD7" w:rsidRPr="0012252E" w:rsidRDefault="003F4FD7" w:rsidP="003F4FD7">
      <w:pPr>
        <w:rPr>
          <w:rFonts w:ascii="Times New Roman" w:eastAsia="Times New Roman" w:hAnsi="Times New Roman" w:cs="Times New Roman"/>
          <w:lang w:eastAsia="sv-SE"/>
        </w:rPr>
      </w:pPr>
      <w:r w:rsidRPr="003F4FD7">
        <w:rPr>
          <w:rFonts w:ascii="Times New Roman" w:eastAsia="Times New Roman" w:hAnsi="Times New Roman" w:cs="Times New Roman"/>
          <w:lang w:eastAsia="sv-SE"/>
        </w:rPr>
        <w:t xml:space="preserve">Skriva rapport </w:t>
      </w:r>
      <w:r w:rsidR="003A485D" w:rsidRPr="0012252E">
        <w:rPr>
          <w:rFonts w:ascii="Times New Roman" w:eastAsia="Times New Roman" w:hAnsi="Times New Roman" w:cs="Times New Roman"/>
          <w:lang w:eastAsia="sv-SE"/>
        </w:rPr>
        <w:t>30</w:t>
      </w:r>
      <w:r w:rsidRPr="003F4FD7">
        <w:rPr>
          <w:rFonts w:ascii="Times New Roman" w:eastAsia="Times New Roman" w:hAnsi="Times New Roman" w:cs="Times New Roman"/>
          <w:lang w:eastAsia="sv-SE"/>
        </w:rPr>
        <w:t xml:space="preserve"> timmar </w:t>
      </w:r>
    </w:p>
    <w:p w14:paraId="357E60F6" w14:textId="7C5C43C9" w:rsidR="003F4FD7" w:rsidRPr="0012252E" w:rsidRDefault="00D43734">
      <w:pPr>
        <w:rPr>
          <w:rFonts w:ascii="Times New Roman" w:eastAsia="Times New Roman" w:hAnsi="Times New Roman" w:cs="Times New Roman"/>
          <w:lang w:eastAsia="sv-SE"/>
        </w:rPr>
      </w:pPr>
      <w:r w:rsidRPr="0012252E">
        <w:rPr>
          <w:rFonts w:ascii="Times New Roman" w:eastAsia="Times New Roman" w:hAnsi="Times New Roman" w:cs="Times New Roman"/>
          <w:lang w:eastAsia="sv-SE"/>
        </w:rPr>
        <w:t>Tillsammans:</w:t>
      </w:r>
      <w:r w:rsidR="003F4FD7" w:rsidRPr="003F4FD7">
        <w:rPr>
          <w:rFonts w:ascii="Times New Roman" w:eastAsia="Times New Roman" w:hAnsi="Times New Roman" w:cs="Times New Roman"/>
          <w:lang w:eastAsia="sv-SE"/>
        </w:rPr>
        <w:t xml:space="preserve"> 260 timmar</w:t>
      </w:r>
    </w:p>
    <w:p w14:paraId="56D774F4" w14:textId="77777777" w:rsidR="006B5EEC" w:rsidRPr="0012252E" w:rsidRDefault="006B5EEC">
      <w:pPr>
        <w:rPr>
          <w:rFonts w:ascii="Times New Roman" w:hAnsi="Times New Roman" w:cs="Times New Roman"/>
        </w:rPr>
      </w:pPr>
    </w:p>
    <w:p w14:paraId="026B0301" w14:textId="660140C4" w:rsidR="005D5C8E" w:rsidRPr="0012252E" w:rsidRDefault="005D5C8E">
      <w:pPr>
        <w:rPr>
          <w:rFonts w:ascii="Times New Roman" w:hAnsi="Times New Roman" w:cs="Times New Roman"/>
          <w:b/>
          <w:bCs/>
        </w:rPr>
      </w:pPr>
      <w:r w:rsidRPr="0012252E">
        <w:rPr>
          <w:rFonts w:ascii="Times New Roman" w:hAnsi="Times New Roman" w:cs="Times New Roman"/>
          <w:b/>
          <w:bCs/>
        </w:rPr>
        <w:t>Slutreflektion</w:t>
      </w:r>
    </w:p>
    <w:p w14:paraId="3F5D34F1" w14:textId="07150F45" w:rsidR="003A485D" w:rsidRPr="0012252E" w:rsidRDefault="00E51981">
      <w:pPr>
        <w:rPr>
          <w:rFonts w:ascii="Times New Roman" w:hAnsi="Times New Roman" w:cs="Times New Roman"/>
        </w:rPr>
      </w:pPr>
      <w:r w:rsidRPr="0012252E">
        <w:rPr>
          <w:rFonts w:ascii="Times New Roman" w:hAnsi="Times New Roman" w:cs="Times New Roman"/>
        </w:rPr>
        <w:t xml:space="preserve">Det har varit ett väldigt lärorikt projekt och så här när allt är klart så kan jag inte hjälpa att reflektera över vilka val jag </w:t>
      </w:r>
      <w:r w:rsidR="00354127" w:rsidRPr="0012252E">
        <w:rPr>
          <w:rFonts w:ascii="Times New Roman" w:hAnsi="Times New Roman" w:cs="Times New Roman"/>
        </w:rPr>
        <w:t xml:space="preserve">gjort och vilka val jag hade ändrat. </w:t>
      </w:r>
      <w:r w:rsidR="003A485D" w:rsidRPr="0012252E">
        <w:rPr>
          <w:rFonts w:ascii="Times New Roman" w:hAnsi="Times New Roman" w:cs="Times New Roman"/>
        </w:rPr>
        <w:t xml:space="preserve">Här nedan följer en diskussion där jag tar upp tankar och reflektioner jag haft under projektets gång. </w:t>
      </w:r>
    </w:p>
    <w:p w14:paraId="2122F1E4" w14:textId="54A68634" w:rsidR="003F4FD7" w:rsidRPr="0012252E" w:rsidRDefault="003F4FD7" w:rsidP="003F4FD7">
      <w:pPr>
        <w:rPr>
          <w:rFonts w:ascii="Times New Roman" w:eastAsia="Times New Roman" w:hAnsi="Times New Roman" w:cs="Times New Roman"/>
          <w:lang w:eastAsia="sv-SE"/>
        </w:rPr>
      </w:pPr>
    </w:p>
    <w:p w14:paraId="7DAB6C23" w14:textId="1C2786C6" w:rsidR="003A485D" w:rsidRPr="0012252E" w:rsidRDefault="003A485D" w:rsidP="003A485D">
      <w:pPr>
        <w:rPr>
          <w:rFonts w:ascii="Times New Roman" w:hAnsi="Times New Roman" w:cs="Times New Roman"/>
        </w:rPr>
      </w:pPr>
      <w:r w:rsidRPr="0012252E">
        <w:rPr>
          <w:rFonts w:ascii="Times New Roman" w:hAnsi="Times New Roman" w:cs="Times New Roman"/>
        </w:rPr>
        <w:t>Jag kunde bara fotografera mitt material, men att skanna material kan ge bättre resultat då det är svårare att få till ljuset och att hålla materialet platt (Runeberg, 2005). Efter att jag hade fotat och gick igenom materialet märkte jag att vissa foton hade fått</w:t>
      </w:r>
      <w:r w:rsidR="0025498F">
        <w:rPr>
          <w:rFonts w:ascii="Times New Roman" w:hAnsi="Times New Roman" w:cs="Times New Roman"/>
        </w:rPr>
        <w:t xml:space="preserve"> en</w:t>
      </w:r>
      <w:r w:rsidRPr="0012252E">
        <w:rPr>
          <w:rFonts w:ascii="Times New Roman" w:hAnsi="Times New Roman" w:cs="Times New Roman"/>
        </w:rPr>
        <w:t xml:space="preserve"> ”</w:t>
      </w:r>
      <w:proofErr w:type="spellStart"/>
      <w:r w:rsidRPr="0012252E">
        <w:rPr>
          <w:rFonts w:ascii="Times New Roman" w:hAnsi="Times New Roman" w:cs="Times New Roman"/>
        </w:rPr>
        <w:t>glare</w:t>
      </w:r>
      <w:proofErr w:type="spellEnd"/>
      <w:r w:rsidRPr="0012252E">
        <w:rPr>
          <w:rFonts w:ascii="Times New Roman" w:hAnsi="Times New Roman" w:cs="Times New Roman"/>
        </w:rPr>
        <w:t xml:space="preserve">”, vilket var något som Runeberg (2005) tog upp som en utmaning vid fotografering av material. Anledningen till detta var för att pappret är glatt och låg i en vinkel eftersom boken var uppfläkt, vilket lett till att man inte kan se vad det står. Det grämer mig att jag inte upptäckte detta direkt och kunde åtgärda detta. När jag hade märkt det hade böckerna redan blivit nedpackade och skulle tillbaka till Alsters herrgård. För framtida projekt skulle jag absolut gå igenom materialet för att se till att det är korrekt fotograferat och att materialet låg tryckt mot ytan. </w:t>
      </w:r>
    </w:p>
    <w:p w14:paraId="3460687D" w14:textId="77777777" w:rsidR="003A485D" w:rsidRPr="0012252E" w:rsidRDefault="003A485D" w:rsidP="003A485D">
      <w:pPr>
        <w:rPr>
          <w:rFonts w:ascii="Times New Roman" w:hAnsi="Times New Roman" w:cs="Times New Roman"/>
        </w:rPr>
      </w:pPr>
    </w:p>
    <w:p w14:paraId="71954678" w14:textId="627CEE44" w:rsidR="003A485D" w:rsidRPr="0012252E" w:rsidRDefault="003A485D" w:rsidP="003A485D">
      <w:pPr>
        <w:rPr>
          <w:rFonts w:ascii="Times New Roman" w:hAnsi="Times New Roman" w:cs="Times New Roman"/>
        </w:rPr>
      </w:pPr>
      <w:r w:rsidRPr="0012252E">
        <w:rPr>
          <w:rFonts w:ascii="Times New Roman" w:hAnsi="Times New Roman" w:cs="Times New Roman"/>
        </w:rPr>
        <w:t xml:space="preserve">Något annat som uppstod för att materialet inte låg helt tryckt är att man kan se vissa förändringar på materialet, vilket uppstod då sidan i fråga fick mer ljus av en av lamporna i stället för båda på samma gång. Det leder till att bilderna inte är absoluta representationer av originalmaterialet, vilket hade varit värre om det var färgfotograferingar eller målningar som jag arbetade med (Cornell University </w:t>
      </w:r>
      <w:proofErr w:type="spellStart"/>
      <w:r w:rsidRPr="0012252E">
        <w:rPr>
          <w:rFonts w:ascii="Times New Roman" w:hAnsi="Times New Roman" w:cs="Times New Roman"/>
        </w:rPr>
        <w:t>Library</w:t>
      </w:r>
      <w:proofErr w:type="spellEnd"/>
      <w:r w:rsidRPr="0012252E">
        <w:rPr>
          <w:rFonts w:ascii="Times New Roman" w:hAnsi="Times New Roman" w:cs="Times New Roman"/>
        </w:rPr>
        <w:t xml:space="preserve">, 2003). Men i och med att jag arbetar med material där färgskala inte är det väsentliga anser jag att mitt material fortfarande kan användas. </w:t>
      </w:r>
    </w:p>
    <w:p w14:paraId="6DCD9C0A" w14:textId="244BC15C" w:rsidR="003A485D" w:rsidRPr="0012252E" w:rsidDel="0084281B" w:rsidRDefault="003A485D" w:rsidP="003A485D">
      <w:pPr>
        <w:rPr>
          <w:moveFrom w:id="44" w:author="Jennie Skynäs" w:date="2022-06-06T23:54:00Z"/>
          <w:rFonts w:ascii="Times New Roman" w:hAnsi="Times New Roman" w:cs="Times New Roman"/>
        </w:rPr>
      </w:pPr>
      <w:moveFromRangeStart w:id="45" w:author="Jennie Skynäs" w:date="2022-06-06T23:54:00Z" w:name="move105452078"/>
    </w:p>
    <w:p w14:paraId="79BBE6F5" w14:textId="1B9E631A" w:rsidR="003A485D" w:rsidRPr="0012252E" w:rsidDel="0084281B" w:rsidRDefault="003A485D" w:rsidP="003A485D">
      <w:pPr>
        <w:rPr>
          <w:moveFrom w:id="46" w:author="Jennie Skynäs" w:date="2022-06-06T23:54:00Z"/>
          <w:rFonts w:ascii="Times New Roman" w:eastAsia="Times New Roman" w:hAnsi="Times New Roman" w:cs="Times New Roman"/>
          <w:lang w:eastAsia="sv-SE"/>
        </w:rPr>
      </w:pPr>
      <w:moveFrom w:id="47" w:author="Jennie Skynäs" w:date="2022-06-06T23:54:00Z">
        <w:r w:rsidRPr="0012252E" w:rsidDel="0084281B">
          <w:rPr>
            <w:rFonts w:ascii="Times New Roman" w:eastAsia="Times New Roman" w:hAnsi="Times New Roman" w:cs="Times New Roman"/>
            <w:lang w:eastAsia="sv-SE"/>
          </w:rPr>
          <w:t xml:space="preserve">Jag har nämnt sedan tidigare att mina okunskaper satte käppar i hjulet för mig när det kom till byggandet av hemsidan. </w:t>
        </w:r>
        <w:r w:rsidRPr="0012252E" w:rsidDel="0084281B">
          <w:rPr>
            <w:rFonts w:ascii="Times New Roman" w:hAnsi="Times New Roman" w:cs="Times New Roman"/>
          </w:rPr>
          <w:t xml:space="preserve">En reflektion jag hade var att det hade varit uppskattat att kunna </w:t>
        </w:r>
        <w:r w:rsidR="00354127" w:rsidRPr="0012252E" w:rsidDel="0084281B">
          <w:rPr>
            <w:rFonts w:ascii="Times New Roman" w:hAnsi="Times New Roman" w:cs="Times New Roman"/>
          </w:rPr>
          <w:t>JavaScript</w:t>
        </w:r>
        <w:r w:rsidRPr="0012252E" w:rsidDel="0084281B">
          <w:rPr>
            <w:rFonts w:ascii="Times New Roman" w:hAnsi="Times New Roman" w:cs="Times New Roman"/>
          </w:rPr>
          <w:t xml:space="preserve"> om man ville göra en mer estetiskt tilltalande hemsida. Nu förstår jag att det inte riktigt faller inom ramarna för vad vi bibliotekarier gör, vi är inga utvecklare, men det hade varit intressant och roligt att kunna när man arbetar just med egna hemsidor. En stor fördel med att just bygga upp sin egen hemsida är att jag inte behöver oroa mig för att min data ska gå förlorad, vilket jag eventuellt hade gjort ifall jag hade använt mig av en plattform som Wordpress.</w:t>
        </w:r>
        <w:r w:rsidRPr="0012252E" w:rsidDel="0084281B">
          <w:rPr>
            <w:rFonts w:ascii="Times New Roman" w:eastAsia="Times New Roman" w:hAnsi="Times New Roman" w:cs="Times New Roman"/>
            <w:lang w:eastAsia="sv-SE"/>
          </w:rPr>
          <w:t xml:space="preserve"> Att tillgänglig göra materialet på detta vis, och säkerhetsställa att hemsidan kommer vara öppen, kan, som Terras (2015) påpekar, bidra till en rikare forskningsmiljö.</w:t>
        </w:r>
        <w:r w:rsidRPr="003F4FD7" w:rsidDel="0084281B">
          <w:rPr>
            <w:rFonts w:ascii="Times New Roman" w:eastAsia="Times New Roman" w:hAnsi="Times New Roman" w:cs="Times New Roman"/>
            <w:lang w:eastAsia="sv-SE"/>
          </w:rPr>
          <w:t xml:space="preserve"> </w:t>
        </w:r>
      </w:moveFrom>
    </w:p>
    <w:moveFromRangeEnd w:id="45"/>
    <w:p w14:paraId="02D23A0B" w14:textId="56096FBE" w:rsidR="00354127" w:rsidRPr="0012252E" w:rsidRDefault="00354127" w:rsidP="003A485D">
      <w:pPr>
        <w:rPr>
          <w:rFonts w:ascii="Times New Roman" w:eastAsia="Times New Roman" w:hAnsi="Times New Roman" w:cs="Times New Roman"/>
          <w:lang w:eastAsia="sv-SE"/>
        </w:rPr>
      </w:pPr>
    </w:p>
    <w:p w14:paraId="3AADCA03" w14:textId="56D70053" w:rsidR="00354127" w:rsidRPr="0012252E" w:rsidRDefault="00354127" w:rsidP="003A485D">
      <w:pPr>
        <w:rPr>
          <w:rFonts w:ascii="Times New Roman" w:hAnsi="Times New Roman" w:cs="Times New Roman"/>
        </w:rPr>
      </w:pPr>
      <w:r w:rsidRPr="0012252E">
        <w:rPr>
          <w:rFonts w:ascii="Times New Roman" w:eastAsia="Times New Roman" w:hAnsi="Times New Roman" w:cs="Times New Roman"/>
          <w:lang w:eastAsia="sv-SE"/>
        </w:rPr>
        <w:t xml:space="preserve">Metadata var för mig det </w:t>
      </w:r>
      <w:r w:rsidR="003A485D" w:rsidRPr="0012252E">
        <w:rPr>
          <w:rFonts w:ascii="Times New Roman" w:hAnsi="Times New Roman" w:cs="Times New Roman"/>
        </w:rPr>
        <w:t>område som jag tyckte det var svår</w:t>
      </w:r>
      <w:r w:rsidRPr="0012252E">
        <w:rPr>
          <w:rFonts w:ascii="Times New Roman" w:hAnsi="Times New Roman" w:cs="Times New Roman"/>
        </w:rPr>
        <w:t>ast</w:t>
      </w:r>
      <w:r w:rsidR="003A485D" w:rsidRPr="0012252E">
        <w:rPr>
          <w:rFonts w:ascii="Times New Roman" w:hAnsi="Times New Roman" w:cs="Times New Roman"/>
        </w:rPr>
        <w:t xml:space="preserve"> att arbeta med, och en anledning till att jag kanske skulle velat ha ändrat mitt projekt. </w:t>
      </w:r>
      <w:r w:rsidRPr="0012252E">
        <w:rPr>
          <w:rFonts w:ascii="Times New Roman" w:hAnsi="Times New Roman" w:cs="Times New Roman"/>
        </w:rPr>
        <w:t xml:space="preserve">När jag halvvägs in i kursen arbetade med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-uppgiften, som jag tyckte var både kul och intressant, så fick det mig att fundera på om det hade varit bättre att digitalisera material som man kunde använda </w:t>
      </w:r>
      <w:proofErr w:type="spellStart"/>
      <w:r w:rsidRPr="0012252E">
        <w:rPr>
          <w:rFonts w:ascii="Times New Roman" w:hAnsi="Times New Roman" w:cs="Times New Roman"/>
        </w:rPr>
        <w:t>TEI</w:t>
      </w:r>
      <w:proofErr w:type="spellEnd"/>
      <w:r w:rsidRPr="0012252E">
        <w:rPr>
          <w:rFonts w:ascii="Times New Roman" w:hAnsi="Times New Roman" w:cs="Times New Roman"/>
        </w:rPr>
        <w:t xml:space="preserve"> med. Men då var det givetvis för sent och det var bara att göra det bästa av situationen. Terras (2008) påpekar att metadata är viktigt för att öka synligheten och effektivisera sökandet, men även för att underlätta bevarandet av digitala objekt. Det är en viktig komponent i vårt arbete, och jag kan inte låta bli att känna att det är där mitt arbete brister. </w:t>
      </w:r>
    </w:p>
    <w:p w14:paraId="46A9D8DC" w14:textId="77777777" w:rsidR="00354127" w:rsidRPr="0012252E" w:rsidRDefault="00354127" w:rsidP="003A485D">
      <w:pPr>
        <w:rPr>
          <w:rFonts w:ascii="Times New Roman" w:hAnsi="Times New Roman" w:cs="Times New Roman"/>
        </w:rPr>
      </w:pPr>
    </w:p>
    <w:p w14:paraId="0DA63734" w14:textId="2CCB0581" w:rsidR="00F879D7" w:rsidRDefault="00354127" w:rsidP="00354127">
      <w:pPr>
        <w:rPr>
          <w:rFonts w:ascii="Times New Roman" w:hAnsi="Times New Roman" w:cs="Times New Roman"/>
        </w:rPr>
      </w:pPr>
      <w:r w:rsidRPr="0012252E">
        <w:rPr>
          <w:rFonts w:ascii="Times New Roman" w:hAnsi="Times New Roman" w:cs="Times New Roman"/>
        </w:rPr>
        <w:t>Vissa tekniska metadata</w:t>
      </w:r>
      <w:r w:rsidR="003A485D" w:rsidRPr="0012252E">
        <w:rPr>
          <w:rFonts w:ascii="Times New Roman" w:hAnsi="Times New Roman" w:cs="Times New Roman"/>
        </w:rPr>
        <w:t xml:space="preserve"> fanns redan inbäddad i bilderna själva men det behövdes mer</w:t>
      </w:r>
      <w:r w:rsidRPr="0012252E">
        <w:rPr>
          <w:rFonts w:ascii="Times New Roman" w:hAnsi="Times New Roman" w:cs="Times New Roman"/>
        </w:rPr>
        <w:t xml:space="preserve">. </w:t>
      </w:r>
      <w:r w:rsidR="00967369" w:rsidRPr="0012252E">
        <w:rPr>
          <w:rFonts w:ascii="Times New Roman" w:hAnsi="Times New Roman" w:cs="Times New Roman"/>
        </w:rPr>
        <w:t xml:space="preserve">Mikael rekommenderade att jag skulle använda mig av Dublin </w:t>
      </w:r>
      <w:proofErr w:type="spellStart"/>
      <w:r w:rsidR="00967369" w:rsidRPr="0012252E">
        <w:rPr>
          <w:rFonts w:ascii="Times New Roman" w:hAnsi="Times New Roman" w:cs="Times New Roman"/>
        </w:rPr>
        <w:t>Core</w:t>
      </w:r>
      <w:proofErr w:type="spellEnd"/>
      <w:r w:rsidR="00967369" w:rsidRPr="0012252E">
        <w:rPr>
          <w:rFonts w:ascii="Times New Roman" w:hAnsi="Times New Roman" w:cs="Times New Roman"/>
        </w:rPr>
        <w:t xml:space="preserve"> Metadata Element Set, vilket även Terras (2008) påpekar är ett relativt enkelt metadata-schema som kan användas för bilder. </w:t>
      </w:r>
      <w:r w:rsidRPr="0012252E">
        <w:rPr>
          <w:rFonts w:ascii="Times New Roman" w:hAnsi="Times New Roman" w:cs="Times New Roman"/>
        </w:rPr>
        <w:t>Att beskriva bild-data med ord kan dock bli problematisk då beskrivningarna blir mer subjektiva än om det hade rört sig om enbart text-data (</w:t>
      </w:r>
      <w:r w:rsidR="00805F39" w:rsidRPr="0012252E">
        <w:rPr>
          <w:rFonts w:ascii="Times New Roman" w:hAnsi="Times New Roman" w:cs="Times New Roman"/>
        </w:rPr>
        <w:t>Terras, 2015</w:t>
      </w:r>
      <w:r w:rsidRPr="0012252E">
        <w:rPr>
          <w:rFonts w:ascii="Times New Roman" w:hAnsi="Times New Roman" w:cs="Times New Roman"/>
        </w:rPr>
        <w:t xml:space="preserve">). </w:t>
      </w:r>
      <w:ins w:id="48" w:author="Jennie Skynäs" w:date="2022-06-06T23:50:00Z">
        <w:r w:rsidR="009722F3">
          <w:rPr>
            <w:rFonts w:ascii="Times New Roman" w:hAnsi="Times New Roman" w:cs="Times New Roman"/>
          </w:rPr>
          <w:t>Jag hade dock problem med att inkorporera dessa metadata i min text och mycket kom upp som ”</w:t>
        </w:r>
        <w:proofErr w:type="spellStart"/>
        <w:r w:rsidR="009722F3">
          <w:rPr>
            <w:rFonts w:ascii="Times New Roman" w:hAnsi="Times New Roman" w:cs="Times New Roman"/>
          </w:rPr>
          <w:t>error</w:t>
        </w:r>
        <w:proofErr w:type="spellEnd"/>
        <w:r w:rsidR="009722F3">
          <w:rPr>
            <w:rFonts w:ascii="Times New Roman" w:hAnsi="Times New Roman" w:cs="Times New Roman"/>
          </w:rPr>
          <w:t xml:space="preserve">” när jag validerade filerna. </w:t>
        </w:r>
        <w:proofErr w:type="spellStart"/>
        <w:r w:rsidR="009722F3">
          <w:rPr>
            <w:rFonts w:ascii="Times New Roman" w:hAnsi="Times New Roman" w:cs="Times New Roman"/>
          </w:rPr>
          <w:t>Metadatan</w:t>
        </w:r>
        <w:proofErr w:type="spellEnd"/>
        <w:r w:rsidR="009722F3">
          <w:rPr>
            <w:rFonts w:ascii="Times New Roman" w:hAnsi="Times New Roman" w:cs="Times New Roman"/>
          </w:rPr>
          <w:t xml:space="preserve"> är det område där jag känner störst oro, men</w:t>
        </w:r>
      </w:ins>
      <w:ins w:id="49" w:author="Jennie Skynäs" w:date="2022-06-06T23:51:00Z">
        <w:r w:rsidR="009722F3">
          <w:rPr>
            <w:rFonts w:ascii="Times New Roman" w:hAnsi="Times New Roman" w:cs="Times New Roman"/>
          </w:rPr>
          <w:t xml:space="preserve"> det var även det område som jag var minst bekantad med sen innan. Min förhoppning är att det jag har gjort är korrekt, och om intresse skulle finnas så kan det utökas genom att fortsätta använda RDF och </w:t>
        </w:r>
        <w:proofErr w:type="spellStart"/>
        <w:r w:rsidR="009722F3">
          <w:rPr>
            <w:rFonts w:ascii="Times New Roman" w:hAnsi="Times New Roman" w:cs="Times New Roman"/>
          </w:rPr>
          <w:t>DCMES</w:t>
        </w:r>
        <w:proofErr w:type="spellEnd"/>
        <w:r w:rsidR="009722F3">
          <w:rPr>
            <w:rFonts w:ascii="Times New Roman" w:hAnsi="Times New Roman" w:cs="Times New Roman"/>
          </w:rPr>
          <w:t xml:space="preserve">. </w:t>
        </w:r>
      </w:ins>
      <w:ins w:id="50" w:author="Jennie Skynäs" w:date="2022-06-07T00:48:00Z">
        <w:r w:rsidR="00AC2B18">
          <w:rPr>
            <w:rFonts w:ascii="Times New Roman" w:hAnsi="Times New Roman" w:cs="Times New Roman"/>
          </w:rPr>
          <w:t>Ett område som jag vet</w:t>
        </w:r>
      </w:ins>
      <w:ins w:id="51" w:author="Jennie Skynäs" w:date="2022-06-07T00:49:00Z">
        <w:r w:rsidR="00AC2B18">
          <w:rPr>
            <w:rFonts w:ascii="Times New Roman" w:hAnsi="Times New Roman" w:cs="Times New Roman"/>
          </w:rPr>
          <w:t xml:space="preserve"> på rak arm som borde förbättras </w:t>
        </w:r>
      </w:ins>
      <w:ins w:id="52" w:author="Jennie Skynäs" w:date="2022-06-07T00:48:00Z">
        <w:r w:rsidR="00AC2B18">
          <w:rPr>
            <w:rFonts w:ascii="Times New Roman" w:hAnsi="Times New Roman" w:cs="Times New Roman"/>
          </w:rPr>
          <w:t xml:space="preserve">är att jag inte har någon </w:t>
        </w:r>
        <w:proofErr w:type="spellStart"/>
        <w:r w:rsidR="00AC2B18">
          <w:rPr>
            <w:rFonts w:ascii="Times New Roman" w:hAnsi="Times New Roman" w:cs="Times New Roman"/>
          </w:rPr>
          <w:t>resource</w:t>
        </w:r>
        <w:proofErr w:type="spellEnd"/>
        <w:r w:rsidR="00AC2B18">
          <w:rPr>
            <w:rFonts w:ascii="Times New Roman" w:hAnsi="Times New Roman" w:cs="Times New Roman"/>
          </w:rPr>
          <w:t xml:space="preserve"> till bilderna för </w:t>
        </w:r>
        <w:proofErr w:type="spellStart"/>
        <w:r w:rsidR="00AC2B18">
          <w:rPr>
            <w:rFonts w:ascii="Times New Roman" w:hAnsi="Times New Roman" w:cs="Times New Roman"/>
          </w:rPr>
          <w:t>Skard</w:t>
        </w:r>
      </w:ins>
      <w:proofErr w:type="spellEnd"/>
      <w:ins w:id="53" w:author="Jennie Skynäs" w:date="2022-06-07T00:49:00Z">
        <w:r w:rsidR="00AC2B18">
          <w:rPr>
            <w:rFonts w:ascii="Times New Roman" w:hAnsi="Times New Roman" w:cs="Times New Roman"/>
          </w:rPr>
          <w:t>. D</w:t>
        </w:r>
      </w:ins>
      <w:ins w:id="54" w:author="Jennie Skynäs" w:date="2022-06-07T00:48:00Z">
        <w:r w:rsidR="00AC2B18">
          <w:rPr>
            <w:rFonts w:ascii="Times New Roman" w:hAnsi="Times New Roman" w:cs="Times New Roman"/>
          </w:rPr>
          <w:t xml:space="preserve">etta var för att jag inte hittade någon URI till verket </w:t>
        </w:r>
      </w:ins>
      <w:ins w:id="55" w:author="Jennie Skynäs" w:date="2022-06-07T00:49:00Z">
        <w:r w:rsidR="00AC2B18">
          <w:rPr>
            <w:rFonts w:ascii="Times New Roman" w:hAnsi="Times New Roman" w:cs="Times New Roman"/>
          </w:rPr>
          <w:t xml:space="preserve">överhuvudtaget och jag visste inte vad jag skulle använda annars. </w:t>
        </w:r>
      </w:ins>
    </w:p>
    <w:p w14:paraId="758A83BA" w14:textId="77777777" w:rsidR="00F879D7" w:rsidRDefault="00F879D7" w:rsidP="00354127">
      <w:pPr>
        <w:rPr>
          <w:rFonts w:ascii="Times New Roman" w:hAnsi="Times New Roman" w:cs="Times New Roman"/>
        </w:rPr>
      </w:pPr>
    </w:p>
    <w:p w14:paraId="55AD6288" w14:textId="0D277D2E" w:rsidR="00805F39" w:rsidRPr="0012252E" w:rsidRDefault="00967369" w:rsidP="00354127">
      <w:pPr>
        <w:rPr>
          <w:rFonts w:ascii="Times New Roman" w:hAnsi="Times New Roman" w:cs="Times New Roman"/>
        </w:rPr>
      </w:pPr>
      <w:r w:rsidRPr="0012252E">
        <w:rPr>
          <w:rFonts w:ascii="Times New Roman" w:hAnsi="Times New Roman" w:cs="Times New Roman"/>
        </w:rPr>
        <w:t>Oro för att vara subjektiv ha</w:t>
      </w:r>
      <w:r w:rsidR="00F879D7">
        <w:rPr>
          <w:rFonts w:ascii="Times New Roman" w:hAnsi="Times New Roman" w:cs="Times New Roman"/>
        </w:rPr>
        <w:t>de</w:t>
      </w:r>
      <w:r w:rsidRPr="0012252E">
        <w:rPr>
          <w:rFonts w:ascii="Times New Roman" w:hAnsi="Times New Roman" w:cs="Times New Roman"/>
        </w:rPr>
        <w:t xml:space="preserve"> jag även när det gäller transkriptionen. </w:t>
      </w:r>
      <w:r w:rsidR="00F879D7">
        <w:rPr>
          <w:rFonts w:ascii="Times New Roman" w:hAnsi="Times New Roman" w:cs="Times New Roman"/>
        </w:rPr>
        <w:t xml:space="preserve">Jag började med att transkribera resten av sidorna av Meyer och en del av bibeln, men det </w:t>
      </w:r>
      <w:r w:rsidR="00F879D7" w:rsidRPr="0012252E">
        <w:rPr>
          <w:rFonts w:ascii="Times New Roman" w:hAnsi="Times New Roman" w:cs="Times New Roman"/>
        </w:rPr>
        <w:t xml:space="preserve">var svårt att tyda blyerts på de tunna bladen och det fanns en oro för mig att min transkription skulle vara inkorrekt. </w:t>
      </w:r>
      <w:r w:rsidR="00F879D7">
        <w:rPr>
          <w:rFonts w:ascii="Times New Roman" w:hAnsi="Times New Roman" w:cs="Times New Roman"/>
        </w:rPr>
        <w:t xml:space="preserve">Efter att ha samtalat med Linda Höglund, som hjälpte mig med transkriptionen, kom vi fram till att vi la ner krut på att transkribera de första sidorna enbart. På så sätt gav vi en början på ett arbete som skulle kunna fortsättas och de som tar del av materialet blir inte för påverkade av min transkription, </w:t>
      </w:r>
      <w:r w:rsidR="0025498F">
        <w:rPr>
          <w:rFonts w:ascii="Times New Roman" w:hAnsi="Times New Roman" w:cs="Times New Roman"/>
        </w:rPr>
        <w:t xml:space="preserve">för det fall </w:t>
      </w:r>
      <w:r w:rsidR="00F879D7">
        <w:rPr>
          <w:rFonts w:ascii="Times New Roman" w:hAnsi="Times New Roman" w:cs="Times New Roman"/>
        </w:rPr>
        <w:t xml:space="preserve">den skulle vara inkorrekt. </w:t>
      </w:r>
      <w:r w:rsidRPr="0012252E">
        <w:rPr>
          <w:rFonts w:ascii="Times New Roman" w:hAnsi="Times New Roman" w:cs="Times New Roman"/>
        </w:rPr>
        <w:t xml:space="preserve">Björk (2015) påpekar att transkription alltid innebär tvetydighet då det inte finns en garanti över att materialet har </w:t>
      </w:r>
      <w:r w:rsidRPr="0012252E">
        <w:rPr>
          <w:rFonts w:ascii="Times New Roman" w:hAnsi="Times New Roman" w:cs="Times New Roman"/>
        </w:rPr>
        <w:lastRenderedPageBreak/>
        <w:t xml:space="preserve">transkriberats korrekt. Därför ville jag vara transparent och presenterar transkriberingen intill bilden, så att den som tittar kan avgöra själv om de håller med transkriptionen eller ej. </w:t>
      </w:r>
    </w:p>
    <w:p w14:paraId="04EEAB2A" w14:textId="77777777" w:rsidR="00F879D7" w:rsidRDefault="00F879D7" w:rsidP="00354127">
      <w:pPr>
        <w:rPr>
          <w:rFonts w:ascii="Times New Roman" w:hAnsi="Times New Roman" w:cs="Times New Roman"/>
        </w:rPr>
      </w:pPr>
    </w:p>
    <w:p w14:paraId="029EDD7D" w14:textId="77777777" w:rsidR="0084281B" w:rsidRPr="0012252E" w:rsidRDefault="0084281B" w:rsidP="0084281B">
      <w:pPr>
        <w:rPr>
          <w:moveTo w:id="56" w:author="Jennie Skynäs" w:date="2022-06-06T23:53:00Z"/>
          <w:rFonts w:ascii="Times New Roman" w:hAnsi="Times New Roman" w:cs="Times New Roman"/>
        </w:rPr>
      </w:pPr>
      <w:moveToRangeStart w:id="57" w:author="Jennie Skynäs" w:date="2022-06-06T23:53:00Z" w:name="move105452029"/>
      <w:moveTo w:id="58" w:author="Jennie Skynäs" w:date="2022-06-06T23:53:00Z">
        <w:r w:rsidRPr="0012252E">
          <w:rPr>
            <w:rFonts w:ascii="Times New Roman" w:hAnsi="Times New Roman" w:cs="Times New Roman"/>
          </w:rPr>
          <w:t xml:space="preserve">Det som jag tar med mig är en fördjupad förståelse för vad det faktiskt innebär att digitalisera material. Det handlar inte bara om att fotografera det och lägga upp det på en hemsida. Utan själva tillgängliggörandet är en viktig komponent som jag själv inte reflekterat över tidigare. Att inte veta vad digitalisering av kulturarvsmaterial faktiskt innefattar tycktes jag känna igen bland de som arbetade på museet också. </w:t>
        </w:r>
      </w:moveTo>
    </w:p>
    <w:p w14:paraId="6B168018" w14:textId="799274FC" w:rsidR="00805F39" w:rsidRPr="0012252E" w:rsidDel="0084281B" w:rsidRDefault="00354127" w:rsidP="00354127">
      <w:pPr>
        <w:rPr>
          <w:moveFrom w:id="59" w:author="Jennie Skynäs" w:date="2022-06-06T23:53:00Z"/>
          <w:rFonts w:ascii="Times New Roman" w:hAnsi="Times New Roman" w:cs="Times New Roman"/>
        </w:rPr>
      </w:pPr>
      <w:moveFromRangeStart w:id="60" w:author="Jennie Skynäs" w:date="2022-06-06T23:53:00Z" w:name="move105452029"/>
      <w:moveToRangeEnd w:id="57"/>
      <w:moveFrom w:id="61" w:author="Jennie Skynäs" w:date="2022-06-06T23:53:00Z">
        <w:r w:rsidRPr="0012252E" w:rsidDel="0084281B">
          <w:rPr>
            <w:rFonts w:ascii="Times New Roman" w:hAnsi="Times New Roman" w:cs="Times New Roman"/>
          </w:rPr>
          <w:t>Det som jag tar med mig är en fördjupad förståelse för vad det faktiskt innebär att digitalisera material. Det handlar inte bara om att fotografera det och lägga upp det på en hemsida. Utan själva tillgängliggörandet är en viktig komponent som jag själv inte reflekterat över tidigare. Att inte</w:t>
        </w:r>
        <w:r w:rsidR="00805F39" w:rsidRPr="0012252E" w:rsidDel="0084281B">
          <w:rPr>
            <w:rFonts w:ascii="Times New Roman" w:hAnsi="Times New Roman" w:cs="Times New Roman"/>
          </w:rPr>
          <w:t xml:space="preserve"> veta</w:t>
        </w:r>
        <w:r w:rsidRPr="0012252E" w:rsidDel="0084281B">
          <w:rPr>
            <w:rFonts w:ascii="Times New Roman" w:hAnsi="Times New Roman" w:cs="Times New Roman"/>
          </w:rPr>
          <w:t xml:space="preserve"> </w:t>
        </w:r>
        <w:r w:rsidR="00805F39" w:rsidRPr="0012252E" w:rsidDel="0084281B">
          <w:rPr>
            <w:rFonts w:ascii="Times New Roman" w:hAnsi="Times New Roman" w:cs="Times New Roman"/>
          </w:rPr>
          <w:t xml:space="preserve">vad </w:t>
        </w:r>
        <w:r w:rsidRPr="0012252E" w:rsidDel="0084281B">
          <w:rPr>
            <w:rFonts w:ascii="Times New Roman" w:hAnsi="Times New Roman" w:cs="Times New Roman"/>
          </w:rPr>
          <w:t>digitalisering</w:t>
        </w:r>
        <w:r w:rsidR="00805F39" w:rsidRPr="0012252E" w:rsidDel="0084281B">
          <w:rPr>
            <w:rFonts w:ascii="Times New Roman" w:hAnsi="Times New Roman" w:cs="Times New Roman"/>
          </w:rPr>
          <w:t xml:space="preserve"> av kulturarvsmaterial faktiskt innefattar</w:t>
        </w:r>
        <w:r w:rsidRPr="0012252E" w:rsidDel="0084281B">
          <w:rPr>
            <w:rFonts w:ascii="Times New Roman" w:hAnsi="Times New Roman" w:cs="Times New Roman"/>
          </w:rPr>
          <w:t xml:space="preserve"> tycktes jag känna igen bland de som arbetade på museet också. </w:t>
        </w:r>
      </w:moveFrom>
    </w:p>
    <w:moveFromRangeEnd w:id="60"/>
    <w:p w14:paraId="17902BE2" w14:textId="77777777" w:rsidR="00805F39" w:rsidRPr="0012252E" w:rsidRDefault="00805F39" w:rsidP="00354127">
      <w:pPr>
        <w:rPr>
          <w:rFonts w:ascii="Times New Roman" w:hAnsi="Times New Roman" w:cs="Times New Roman"/>
        </w:rPr>
      </w:pPr>
    </w:p>
    <w:p w14:paraId="0D7519DF" w14:textId="1E645ACE" w:rsidR="00805F39" w:rsidRPr="0012252E" w:rsidRDefault="00805F39" w:rsidP="00354127">
      <w:pPr>
        <w:rPr>
          <w:rFonts w:ascii="Times New Roman" w:hAnsi="Times New Roman" w:cs="Times New Roman"/>
        </w:rPr>
      </w:pPr>
      <w:r w:rsidRPr="0012252E">
        <w:rPr>
          <w:rFonts w:ascii="Times New Roman" w:hAnsi="Times New Roman" w:cs="Times New Roman"/>
        </w:rPr>
        <w:t>Mats Dahlström skriver</w:t>
      </w:r>
      <w:r w:rsidR="00F879D7">
        <w:rPr>
          <w:rFonts w:ascii="Times New Roman" w:hAnsi="Times New Roman" w:cs="Times New Roman"/>
        </w:rPr>
        <w:t>:</w:t>
      </w:r>
      <w:ins w:id="62" w:author="Mounir Gallouze" w:date="2022-06-06T18:02:00Z">
        <w:r w:rsidR="00F2161C">
          <w:rPr>
            <w:rFonts w:ascii="Times New Roman" w:hAnsi="Times New Roman" w:cs="Times New Roman"/>
          </w:rPr>
          <w:t xml:space="preserve"> </w:t>
        </w:r>
      </w:ins>
      <w:r w:rsidRPr="0012252E">
        <w:rPr>
          <w:rFonts w:ascii="Times New Roman" w:hAnsi="Times New Roman" w:cs="Times New Roman"/>
        </w:rPr>
        <w:t>”</w:t>
      </w:r>
      <w:proofErr w:type="spellStart"/>
      <w:r w:rsidRPr="0012252E">
        <w:rPr>
          <w:rFonts w:ascii="Times New Roman" w:eastAsia="Times New Roman" w:hAnsi="Times New Roman" w:cs="Times New Roman"/>
          <w:lang w:eastAsia="sv-SE"/>
        </w:rPr>
        <w:t>Steadily</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cultural</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heritage</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digitization</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efforts</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are</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approaching</w:t>
      </w:r>
      <w:proofErr w:type="spellEnd"/>
      <w:r w:rsidRPr="0012252E">
        <w:rPr>
          <w:rFonts w:ascii="Times New Roman" w:eastAsia="Times New Roman" w:hAnsi="Times New Roman" w:cs="Times New Roman"/>
          <w:lang w:eastAsia="sv-SE"/>
        </w:rPr>
        <w:t xml:space="preserve"> a </w:t>
      </w:r>
      <w:proofErr w:type="spellStart"/>
      <w:r w:rsidRPr="0012252E">
        <w:rPr>
          <w:rFonts w:ascii="Times New Roman" w:eastAsia="Times New Roman" w:hAnsi="Times New Roman" w:cs="Times New Roman"/>
          <w:lang w:eastAsia="sv-SE"/>
        </w:rPr>
        <w:t>critical</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mass</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which</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should</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allow</w:t>
      </w:r>
      <w:proofErr w:type="spellEnd"/>
      <w:r w:rsidRPr="0012252E">
        <w:rPr>
          <w:rFonts w:ascii="Times New Roman" w:eastAsia="Times New Roman" w:hAnsi="Times New Roman" w:cs="Times New Roman"/>
          <w:lang w:eastAsia="sv-SE"/>
        </w:rPr>
        <w:t xml:space="preserve"> the </w:t>
      </w:r>
      <w:proofErr w:type="spellStart"/>
      <w:r w:rsidRPr="0012252E">
        <w:rPr>
          <w:rFonts w:ascii="Times New Roman" w:eastAsia="Times New Roman" w:hAnsi="Times New Roman" w:cs="Times New Roman"/>
          <w:lang w:eastAsia="sv-SE"/>
        </w:rPr>
        <w:t>memory</w:t>
      </w:r>
      <w:proofErr w:type="spellEnd"/>
      <w:r w:rsidRPr="0012252E">
        <w:rPr>
          <w:rFonts w:ascii="Times New Roman" w:eastAsia="Times New Roman" w:hAnsi="Times New Roman" w:cs="Times New Roman"/>
          <w:lang w:eastAsia="sv-SE"/>
        </w:rPr>
        <w:t xml:space="preserve"> institutions </w:t>
      </w:r>
      <w:proofErr w:type="spellStart"/>
      <w:r w:rsidRPr="0012252E">
        <w:rPr>
          <w:rFonts w:ascii="Times New Roman" w:eastAsia="Times New Roman" w:hAnsi="Times New Roman" w:cs="Times New Roman"/>
          <w:lang w:eastAsia="sv-SE"/>
        </w:rPr>
        <w:t>performing</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them</w:t>
      </w:r>
      <w:proofErr w:type="spellEnd"/>
      <w:r w:rsidRPr="0012252E">
        <w:rPr>
          <w:rFonts w:ascii="Times New Roman" w:eastAsia="Times New Roman" w:hAnsi="Times New Roman" w:cs="Times New Roman"/>
          <w:lang w:eastAsia="sv-SE"/>
        </w:rPr>
        <w:t xml:space="preserve"> to </w:t>
      </w:r>
      <w:proofErr w:type="spellStart"/>
      <w:r w:rsidRPr="0012252E">
        <w:rPr>
          <w:rFonts w:ascii="Times New Roman" w:eastAsia="Times New Roman" w:hAnsi="Times New Roman" w:cs="Times New Roman"/>
          <w:lang w:eastAsia="sv-SE"/>
        </w:rPr>
        <w:t>develop</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conscious</w:t>
      </w:r>
      <w:proofErr w:type="spell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strategies</w:t>
      </w:r>
      <w:proofErr w:type="spellEnd"/>
      <w:r w:rsidRPr="0012252E">
        <w:rPr>
          <w:rFonts w:ascii="Times New Roman" w:eastAsia="Times New Roman" w:hAnsi="Times New Roman" w:cs="Times New Roman"/>
          <w:lang w:eastAsia="sv-SE"/>
        </w:rPr>
        <w:t xml:space="preserve"> for </w:t>
      </w:r>
      <w:proofErr w:type="spellStart"/>
      <w:r w:rsidRPr="0012252E">
        <w:rPr>
          <w:rFonts w:ascii="Times New Roman" w:eastAsia="Times New Roman" w:hAnsi="Times New Roman" w:cs="Times New Roman"/>
          <w:lang w:eastAsia="sv-SE"/>
        </w:rPr>
        <w:t>such</w:t>
      </w:r>
      <w:proofErr w:type="spellEnd"/>
      <w:r w:rsidRPr="0012252E">
        <w:rPr>
          <w:rFonts w:ascii="Times New Roman" w:eastAsia="Times New Roman" w:hAnsi="Times New Roman" w:cs="Times New Roman"/>
          <w:lang w:eastAsia="sv-SE"/>
        </w:rPr>
        <w:t xml:space="preserve"> an </w:t>
      </w:r>
      <w:proofErr w:type="spellStart"/>
      <w:r w:rsidRPr="0012252E">
        <w:rPr>
          <w:rFonts w:ascii="Times New Roman" w:eastAsia="Times New Roman" w:hAnsi="Times New Roman" w:cs="Times New Roman"/>
          <w:lang w:eastAsia="sv-SE"/>
        </w:rPr>
        <w:t>editing</w:t>
      </w:r>
      <w:proofErr w:type="spellEnd"/>
      <w:r w:rsidRPr="0012252E">
        <w:rPr>
          <w:rFonts w:ascii="Times New Roman" w:eastAsia="Times New Roman" w:hAnsi="Times New Roman" w:cs="Times New Roman"/>
          <w:lang w:eastAsia="sv-SE"/>
        </w:rPr>
        <w:t xml:space="preserve"> </w:t>
      </w:r>
      <w:proofErr w:type="gramStart"/>
      <w:r w:rsidRPr="0012252E">
        <w:rPr>
          <w:rFonts w:ascii="Times New Roman" w:eastAsia="Times New Roman" w:hAnsi="Times New Roman" w:cs="Times New Roman"/>
          <w:lang w:eastAsia="sv-SE"/>
        </w:rPr>
        <w:t>and publishing</w:t>
      </w:r>
      <w:proofErr w:type="gramEnd"/>
      <w:r w:rsidRPr="0012252E">
        <w:rPr>
          <w:rFonts w:ascii="Times New Roman" w:eastAsia="Times New Roman" w:hAnsi="Times New Roman" w:cs="Times New Roman"/>
          <w:lang w:eastAsia="sv-SE"/>
        </w:rPr>
        <w:t xml:space="preserve"> </w:t>
      </w:r>
      <w:proofErr w:type="spellStart"/>
      <w:r w:rsidRPr="0012252E">
        <w:rPr>
          <w:rFonts w:ascii="Times New Roman" w:eastAsia="Times New Roman" w:hAnsi="Times New Roman" w:cs="Times New Roman"/>
          <w:lang w:eastAsia="sv-SE"/>
        </w:rPr>
        <w:t>responsibility</w:t>
      </w:r>
      <w:proofErr w:type="spellEnd"/>
      <w:r w:rsidRPr="0012252E">
        <w:rPr>
          <w:rFonts w:ascii="Times New Roman" w:eastAsia="Times New Roman" w:hAnsi="Times New Roman" w:cs="Times New Roman"/>
          <w:lang w:eastAsia="sv-SE"/>
        </w:rPr>
        <w:t>.” (2011, s. 91). Jag tror att dett</w:t>
      </w:r>
      <w:r w:rsidR="00F2161C">
        <w:rPr>
          <w:rFonts w:ascii="Times New Roman" w:eastAsia="Times New Roman" w:hAnsi="Times New Roman" w:cs="Times New Roman"/>
          <w:lang w:eastAsia="sv-SE"/>
        </w:rPr>
        <w:t>a</w:t>
      </w:r>
      <w:r w:rsidRPr="0012252E">
        <w:rPr>
          <w:rFonts w:ascii="Times New Roman" w:eastAsia="Times New Roman" w:hAnsi="Times New Roman" w:cs="Times New Roman"/>
          <w:lang w:eastAsia="sv-SE"/>
        </w:rPr>
        <w:t xml:space="preserve"> absolut stämmer för större organisationer runt om i landet, men efter mitt samarbete med Värmlands museum, så undrar jag hur detta ser ut på mellanstora och mindre organisationer i Sverige. </w:t>
      </w:r>
      <w:r w:rsidRPr="0012252E">
        <w:rPr>
          <w:rFonts w:ascii="Times New Roman" w:hAnsi="Times New Roman" w:cs="Times New Roman"/>
        </w:rPr>
        <w:t>Deras idé var att foto</w:t>
      </w:r>
      <w:r w:rsidR="00F2161C">
        <w:rPr>
          <w:rFonts w:ascii="Times New Roman" w:hAnsi="Times New Roman" w:cs="Times New Roman"/>
        </w:rPr>
        <w:t xml:space="preserve">grafera </w:t>
      </w:r>
      <w:r w:rsidRPr="0012252E">
        <w:rPr>
          <w:rFonts w:ascii="Times New Roman" w:hAnsi="Times New Roman" w:cs="Times New Roman"/>
        </w:rPr>
        <w:t>med mobilkamera, som i sig inte säger särskilt mycket om objektet, skulle räcka för att dokumentera. Finns det ett ’gap’ här mellan de organisationer som är med i digitaliseringsvågen och de som blir lämnade kvar</w:t>
      </w:r>
      <w:r w:rsidR="00F2161C">
        <w:rPr>
          <w:rFonts w:ascii="Times New Roman" w:hAnsi="Times New Roman" w:cs="Times New Roman"/>
        </w:rPr>
        <w:t>?</w:t>
      </w:r>
      <w:r w:rsidRPr="0012252E">
        <w:rPr>
          <w:rFonts w:ascii="Times New Roman" w:hAnsi="Times New Roman" w:cs="Times New Roman"/>
        </w:rPr>
        <w:t xml:space="preserve"> Vad kan göras där? Jag har inga svar på just den frågan, men det var något jag reflekterade över under projektets gång.  </w:t>
      </w:r>
    </w:p>
    <w:p w14:paraId="7E1EDB10" w14:textId="77777777" w:rsidR="00805F39" w:rsidRPr="0012252E" w:rsidRDefault="00805F39" w:rsidP="00354127">
      <w:pPr>
        <w:rPr>
          <w:rFonts w:ascii="Times New Roman" w:hAnsi="Times New Roman" w:cs="Times New Roman"/>
        </w:rPr>
      </w:pPr>
    </w:p>
    <w:p w14:paraId="71C47509" w14:textId="5F7B46D2" w:rsidR="00354127" w:rsidRPr="0012252E" w:rsidRDefault="00805F39" w:rsidP="003A485D">
      <w:pPr>
        <w:rPr>
          <w:rFonts w:ascii="Times New Roman" w:hAnsi="Times New Roman" w:cs="Times New Roman"/>
        </w:rPr>
      </w:pPr>
      <w:del w:id="63" w:author="Jennie Skynäs" w:date="2022-06-06T23:52:00Z">
        <w:r w:rsidRPr="0012252E" w:rsidDel="0084281B">
          <w:rPr>
            <w:rFonts w:ascii="Times New Roman" w:hAnsi="Times New Roman" w:cs="Times New Roman"/>
          </w:rPr>
          <w:delText xml:space="preserve">En oro jag har är att jag inte har tillräckligt med metadata i och med att jag inte behärskar RDF tillräckligt. </w:delText>
        </w:r>
      </w:del>
      <w:r w:rsidRPr="0012252E">
        <w:rPr>
          <w:rFonts w:ascii="Times New Roman" w:hAnsi="Times New Roman" w:cs="Times New Roman"/>
        </w:rPr>
        <w:t xml:space="preserve">Jag har oroat mig för att mitt arbete snarare skulle ses som att de slutat vid </w:t>
      </w:r>
      <w:proofErr w:type="spellStart"/>
      <w:r w:rsidRPr="0012252E">
        <w:rPr>
          <w:rFonts w:ascii="Times New Roman" w:hAnsi="Times New Roman" w:cs="Times New Roman"/>
        </w:rPr>
        <w:t>visual</w:t>
      </w:r>
      <w:proofErr w:type="spellEnd"/>
      <w:r w:rsidRPr="0012252E">
        <w:rPr>
          <w:rFonts w:ascii="Times New Roman" w:hAnsi="Times New Roman" w:cs="Times New Roman"/>
        </w:rPr>
        <w:t xml:space="preserve"> representation (Björk, 2015) eller att det klassas som </w:t>
      </w:r>
      <w:proofErr w:type="spellStart"/>
      <w:r w:rsidRPr="0012252E">
        <w:rPr>
          <w:rFonts w:ascii="Times New Roman" w:hAnsi="Times New Roman" w:cs="Times New Roman"/>
        </w:rPr>
        <w:t>mass</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digitization</w:t>
      </w:r>
      <w:proofErr w:type="spellEnd"/>
      <w:r w:rsidRPr="0012252E">
        <w:rPr>
          <w:rFonts w:ascii="Times New Roman" w:hAnsi="Times New Roman" w:cs="Times New Roman"/>
        </w:rPr>
        <w:t xml:space="preserve"> (Dahlström, 2011</w:t>
      </w:r>
      <w:ins w:id="64" w:author="Mounir Gallouze" w:date="2022-06-06T18:03:00Z">
        <w:r w:rsidR="00F2161C">
          <w:rPr>
            <w:rFonts w:ascii="Times New Roman" w:hAnsi="Times New Roman" w:cs="Times New Roman"/>
          </w:rPr>
          <w:t>)</w:t>
        </w:r>
      </w:ins>
      <w:r w:rsidRPr="0012252E">
        <w:rPr>
          <w:rFonts w:ascii="Times New Roman" w:hAnsi="Times New Roman" w:cs="Times New Roman"/>
        </w:rPr>
        <w:t xml:space="preserve">. Efter att ha gjort klart mitt arbete skulle jag dock hävda att, även om </w:t>
      </w:r>
      <w:proofErr w:type="spellStart"/>
      <w:r w:rsidRPr="0012252E">
        <w:rPr>
          <w:rFonts w:ascii="Times New Roman" w:hAnsi="Times New Roman" w:cs="Times New Roman"/>
        </w:rPr>
        <w:t>metadatan</w:t>
      </w:r>
      <w:proofErr w:type="spellEnd"/>
      <w:r w:rsidRPr="0012252E">
        <w:rPr>
          <w:rFonts w:ascii="Times New Roman" w:hAnsi="Times New Roman" w:cs="Times New Roman"/>
        </w:rPr>
        <w:t xml:space="preserve"> kan utökas signifikant, så har projektet ändå vissa kvaliteter som Dahlström (2011) listar upp för </w:t>
      </w:r>
      <w:proofErr w:type="spellStart"/>
      <w:r w:rsidRPr="0012252E">
        <w:rPr>
          <w:rFonts w:ascii="Times New Roman" w:hAnsi="Times New Roman" w:cs="Times New Roman"/>
        </w:rPr>
        <w:t>critical</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digitization</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primary</w:t>
      </w:r>
      <w:proofErr w:type="spellEnd"/>
      <w:r w:rsidRPr="0012252E">
        <w:rPr>
          <w:rFonts w:ascii="Times New Roman" w:hAnsi="Times New Roman" w:cs="Times New Roman"/>
        </w:rPr>
        <w:t xml:space="preserve"> manual, </w:t>
      </w:r>
      <w:proofErr w:type="spellStart"/>
      <w:r w:rsidRPr="0012252E">
        <w:rPr>
          <w:rFonts w:ascii="Times New Roman" w:hAnsi="Times New Roman" w:cs="Times New Roman"/>
        </w:rPr>
        <w:t>critical</w:t>
      </w:r>
      <w:proofErr w:type="spellEnd"/>
      <w:r w:rsidRPr="0012252E">
        <w:rPr>
          <w:rFonts w:ascii="Times New Roman" w:hAnsi="Times New Roman" w:cs="Times New Roman"/>
        </w:rPr>
        <w:t xml:space="preserve"> </w:t>
      </w:r>
      <w:proofErr w:type="spellStart"/>
      <w:r w:rsidRPr="0012252E">
        <w:rPr>
          <w:rFonts w:ascii="Times New Roman" w:hAnsi="Times New Roman" w:cs="Times New Roman"/>
        </w:rPr>
        <w:t>selection</w:t>
      </w:r>
      <w:proofErr w:type="spellEnd"/>
      <w:r w:rsidRPr="0012252E">
        <w:rPr>
          <w:rFonts w:ascii="Times New Roman" w:hAnsi="Times New Roman" w:cs="Times New Roman"/>
        </w:rPr>
        <w:t xml:space="preserve">, interpretation, manual </w:t>
      </w:r>
      <w:proofErr w:type="spellStart"/>
      <w:r w:rsidRPr="0012252E">
        <w:rPr>
          <w:rFonts w:ascii="Times New Roman" w:hAnsi="Times New Roman" w:cs="Times New Roman"/>
        </w:rPr>
        <w:t>etc</w:t>
      </w:r>
      <w:proofErr w:type="spellEnd"/>
      <w:r w:rsidRPr="0012252E">
        <w:rPr>
          <w:rFonts w:ascii="Times New Roman" w:hAnsi="Times New Roman" w:cs="Times New Roman"/>
        </w:rPr>
        <w:t xml:space="preserve">). Men om man ska försöka se det positivt, så innebär det också att det finns utrymme för andra att bygga på det efter att jag är klar. Björk (2015) påpekar att digitaliseringsprojekt med generellt lite metadata, som exempel nämner han Google Books, fortfarande har ett värde då materialet kan sökas fram och komma till användning ändå. </w:t>
      </w:r>
    </w:p>
    <w:p w14:paraId="56625E75" w14:textId="03676AB6" w:rsidR="003A485D" w:rsidRPr="003A485D" w:rsidRDefault="003A485D" w:rsidP="003A485D">
      <w:pPr>
        <w:rPr>
          <w:rFonts w:ascii="Times New Roman" w:eastAsia="Times New Roman" w:hAnsi="Times New Roman" w:cs="Times New Roman"/>
          <w:lang w:eastAsia="sv-SE"/>
        </w:rPr>
      </w:pPr>
    </w:p>
    <w:p w14:paraId="353C903C" w14:textId="5E309D8C" w:rsidR="003A485D" w:rsidRPr="0012252E" w:rsidDel="0084281B" w:rsidRDefault="003A485D" w:rsidP="003A485D">
      <w:pPr>
        <w:rPr>
          <w:del w:id="65" w:author="Jennie Skynäs" w:date="2022-06-06T23:54:00Z"/>
          <w:rFonts w:ascii="Times New Roman" w:hAnsi="Times New Roman" w:cs="Times New Roman"/>
        </w:rPr>
      </w:pPr>
      <w:r w:rsidRPr="0012252E">
        <w:rPr>
          <w:rFonts w:ascii="Times New Roman" w:hAnsi="Times New Roman" w:cs="Times New Roman"/>
        </w:rPr>
        <w:t xml:space="preserve">Det som har varit påtagligt är hur mycket tid som lagts ned på att sätta sig in, lära sig om, friska upp minnet kring ämnen. Jag har i perioder känt mig nedstämd över det faktum att jag känt att jag lagt ner mycket tid, men inte har något konkret att visa för det. </w:t>
      </w:r>
      <w:ins w:id="66" w:author="Jennie Skynäs" w:date="2022-06-06T23:52:00Z">
        <w:r w:rsidR="0084281B">
          <w:rPr>
            <w:rFonts w:ascii="Times New Roman" w:hAnsi="Times New Roman" w:cs="Times New Roman"/>
          </w:rPr>
          <w:t xml:space="preserve">Mitt arbete har präglats av </w:t>
        </w:r>
        <w:proofErr w:type="gramStart"/>
        <w:r w:rsidR="0084281B">
          <w:rPr>
            <w:rFonts w:ascii="Times New Roman" w:hAnsi="Times New Roman" w:cs="Times New Roman"/>
          </w:rPr>
          <w:t>trial and</w:t>
        </w:r>
        <w:proofErr w:type="gramEnd"/>
        <w:r w:rsidR="0084281B">
          <w:rPr>
            <w:rFonts w:ascii="Times New Roman" w:hAnsi="Times New Roman" w:cs="Times New Roman"/>
          </w:rPr>
          <w:t xml:space="preserve"> </w:t>
        </w:r>
        <w:proofErr w:type="spellStart"/>
        <w:r w:rsidR="0084281B">
          <w:rPr>
            <w:rFonts w:ascii="Times New Roman" w:hAnsi="Times New Roman" w:cs="Times New Roman"/>
          </w:rPr>
          <w:t>error</w:t>
        </w:r>
        <w:proofErr w:type="spellEnd"/>
        <w:r w:rsidR="0084281B">
          <w:rPr>
            <w:rFonts w:ascii="Times New Roman" w:hAnsi="Times New Roman" w:cs="Times New Roman"/>
          </w:rPr>
          <w:t xml:space="preserve"> där jag har testat en rad olika metoder innan jag hittat något som passar mig och mitt projekt. </w:t>
        </w:r>
      </w:ins>
      <w:r w:rsidRPr="0012252E">
        <w:rPr>
          <w:rFonts w:ascii="Times New Roman" w:hAnsi="Times New Roman" w:cs="Times New Roman"/>
        </w:rPr>
        <w:t xml:space="preserve">Det har </w:t>
      </w:r>
      <w:ins w:id="67" w:author="Jennie Skynäs" w:date="2022-06-06T23:52:00Z">
        <w:r w:rsidR="0084281B">
          <w:rPr>
            <w:rFonts w:ascii="Times New Roman" w:hAnsi="Times New Roman" w:cs="Times New Roman"/>
          </w:rPr>
          <w:t xml:space="preserve">därför </w:t>
        </w:r>
      </w:ins>
      <w:ins w:id="68" w:author="Jennie Skynäs" w:date="2022-06-06T23:53:00Z">
        <w:r w:rsidR="0084281B">
          <w:rPr>
            <w:rFonts w:ascii="Times New Roman" w:hAnsi="Times New Roman" w:cs="Times New Roman"/>
          </w:rPr>
          <w:t>tagit</w:t>
        </w:r>
      </w:ins>
      <w:del w:id="69" w:author="Jennie Skynäs" w:date="2022-06-06T23:52:00Z">
        <w:r w:rsidRPr="0012252E" w:rsidDel="0084281B">
          <w:rPr>
            <w:rFonts w:ascii="Times New Roman" w:hAnsi="Times New Roman" w:cs="Times New Roman"/>
          </w:rPr>
          <w:delText>tagit</w:delText>
        </w:r>
      </w:del>
      <w:r w:rsidRPr="0012252E">
        <w:rPr>
          <w:rFonts w:ascii="Times New Roman" w:hAnsi="Times New Roman" w:cs="Times New Roman"/>
        </w:rPr>
        <w:t xml:space="preserve"> väldigt lång tid för mig att producera. </w:t>
      </w:r>
      <w:r w:rsidR="000F6489" w:rsidRPr="0012252E">
        <w:rPr>
          <w:rFonts w:ascii="Times New Roman" w:hAnsi="Times New Roman" w:cs="Times New Roman"/>
        </w:rPr>
        <w:t xml:space="preserve">Dahlström (2011) påpekar dock att </w:t>
      </w:r>
      <w:proofErr w:type="spellStart"/>
      <w:r w:rsidR="000F6489" w:rsidRPr="0012252E">
        <w:rPr>
          <w:rFonts w:ascii="Times New Roman" w:hAnsi="Times New Roman" w:cs="Times New Roman"/>
        </w:rPr>
        <w:t>critical</w:t>
      </w:r>
      <w:proofErr w:type="spellEnd"/>
      <w:r w:rsidR="000F6489" w:rsidRPr="0012252E">
        <w:rPr>
          <w:rFonts w:ascii="Times New Roman" w:hAnsi="Times New Roman" w:cs="Times New Roman"/>
        </w:rPr>
        <w:t xml:space="preserve"> </w:t>
      </w:r>
      <w:proofErr w:type="spellStart"/>
      <w:r w:rsidR="000F6489" w:rsidRPr="0012252E">
        <w:rPr>
          <w:rFonts w:ascii="Times New Roman" w:hAnsi="Times New Roman" w:cs="Times New Roman"/>
        </w:rPr>
        <w:t>digitzation</w:t>
      </w:r>
      <w:proofErr w:type="spellEnd"/>
      <w:r w:rsidR="000F6489" w:rsidRPr="0012252E">
        <w:rPr>
          <w:rFonts w:ascii="Times New Roman" w:hAnsi="Times New Roman" w:cs="Times New Roman"/>
        </w:rPr>
        <w:t xml:space="preserve"> kräver stor kunskap hos den som utför arbetet, och innan jag startade detta projekt hade relativt lite kunskap om området. Det är en del av arbetet helt enkelt och det har varit väldigt lärorikt. </w:t>
      </w:r>
    </w:p>
    <w:p w14:paraId="747F210D" w14:textId="4C23E330" w:rsidR="003F4FD7" w:rsidRPr="0012252E" w:rsidRDefault="003F4FD7" w:rsidP="003F4FD7">
      <w:pPr>
        <w:rPr>
          <w:rFonts w:ascii="Times New Roman" w:eastAsia="Times New Roman" w:hAnsi="Times New Roman" w:cs="Times New Roman"/>
          <w:lang w:eastAsia="sv-SE"/>
        </w:rPr>
      </w:pPr>
    </w:p>
    <w:p w14:paraId="7A7DE9AE" w14:textId="77777777" w:rsidR="0084281B" w:rsidRPr="0012252E" w:rsidRDefault="0084281B" w:rsidP="0084281B">
      <w:pPr>
        <w:rPr>
          <w:moveTo w:id="70" w:author="Jennie Skynäs" w:date="2022-06-06T23:54:00Z"/>
          <w:rFonts w:ascii="Times New Roman" w:hAnsi="Times New Roman" w:cs="Times New Roman"/>
        </w:rPr>
      </w:pPr>
      <w:moveToRangeStart w:id="71" w:author="Jennie Skynäs" w:date="2022-06-06T23:54:00Z" w:name="move105452078"/>
    </w:p>
    <w:p w14:paraId="3D61C78B" w14:textId="77777777" w:rsidR="0084281B" w:rsidRDefault="0084281B" w:rsidP="0084281B">
      <w:pPr>
        <w:rPr>
          <w:ins w:id="72" w:author="Jennie Skynäs" w:date="2022-06-06T23:54:00Z"/>
          <w:rFonts w:ascii="Times New Roman" w:hAnsi="Times New Roman" w:cs="Times New Roman"/>
        </w:rPr>
      </w:pPr>
      <w:moveTo w:id="73" w:author="Jennie Skynäs" w:date="2022-06-06T23:54:00Z">
        <w:r w:rsidRPr="0012252E">
          <w:rPr>
            <w:rFonts w:ascii="Times New Roman" w:eastAsia="Times New Roman" w:hAnsi="Times New Roman" w:cs="Times New Roman"/>
            <w:lang w:eastAsia="sv-SE"/>
          </w:rPr>
          <w:t xml:space="preserve">Jag har nämnt sedan tidigare att mina okunskaper satte käppar i hjulet för mig när det kom till byggandet av hemsidan. </w:t>
        </w:r>
        <w:r w:rsidRPr="0012252E">
          <w:rPr>
            <w:rFonts w:ascii="Times New Roman" w:hAnsi="Times New Roman" w:cs="Times New Roman"/>
          </w:rPr>
          <w:t>En reflektion jag hade var att det hade varit uppskattat att kunna JavaScript om man ville göra en mer estetiskt tilltalande hemsida. Nu förstår jag att det inte riktigt faller inom ramarna för vad vi bibliotekarier gör, vi är inga utvecklare, men det hade varit intressant och roligt att kunna när man arbetar just med egna hemsidor.</w:t>
        </w:r>
      </w:moveTo>
    </w:p>
    <w:p w14:paraId="4B7AA59B" w14:textId="1F38B46A" w:rsidR="0084281B" w:rsidRPr="0012252E" w:rsidRDefault="0084281B" w:rsidP="0084281B">
      <w:pPr>
        <w:rPr>
          <w:moveTo w:id="74" w:author="Jennie Skynäs" w:date="2022-06-06T23:54:00Z"/>
          <w:rFonts w:ascii="Times New Roman" w:eastAsia="Times New Roman" w:hAnsi="Times New Roman" w:cs="Times New Roman"/>
          <w:lang w:eastAsia="sv-SE"/>
        </w:rPr>
      </w:pPr>
      <w:ins w:id="75" w:author="Jennie Skynäs" w:date="2022-06-06T23:55:00Z">
        <w:r>
          <w:rPr>
            <w:rFonts w:ascii="Times New Roman" w:hAnsi="Times New Roman" w:cs="Times New Roman"/>
          </w:rPr>
          <w:t>Om vi blickar mot framtiden så är en</w:t>
        </w:r>
      </w:ins>
      <w:moveTo w:id="76" w:author="Jennie Skynäs" w:date="2022-06-06T23:54:00Z">
        <w:del w:id="77" w:author="Jennie Skynäs" w:date="2022-06-06T23:54:00Z">
          <w:r w:rsidRPr="0012252E" w:rsidDel="0084281B">
            <w:rPr>
              <w:rFonts w:ascii="Times New Roman" w:hAnsi="Times New Roman" w:cs="Times New Roman"/>
            </w:rPr>
            <w:delText xml:space="preserve"> </w:delText>
          </w:r>
        </w:del>
        <w:del w:id="78" w:author="Jennie Skynäs" w:date="2022-06-06T23:55:00Z">
          <w:r w:rsidRPr="0012252E" w:rsidDel="0084281B">
            <w:rPr>
              <w:rFonts w:ascii="Times New Roman" w:hAnsi="Times New Roman" w:cs="Times New Roman"/>
            </w:rPr>
            <w:delText>En</w:delText>
          </w:r>
        </w:del>
        <w:r w:rsidRPr="0012252E">
          <w:rPr>
            <w:rFonts w:ascii="Times New Roman" w:hAnsi="Times New Roman" w:cs="Times New Roman"/>
          </w:rPr>
          <w:t xml:space="preserve"> stor fördel med att just bygga upp sin egen hemsida är att jag inte behöver oroa mig för att min data ska gå förlorad, vilket jag eventuellt hade gjort ifall jag hade använt mig av en plattform som Wordpress.</w:t>
        </w:r>
        <w:r w:rsidRPr="0012252E">
          <w:rPr>
            <w:rFonts w:ascii="Times New Roman" w:eastAsia="Times New Roman" w:hAnsi="Times New Roman" w:cs="Times New Roman"/>
            <w:lang w:eastAsia="sv-SE"/>
          </w:rPr>
          <w:t xml:space="preserve"> </w:t>
        </w:r>
      </w:moveTo>
      <w:ins w:id="79" w:author="Jennie Skynäs" w:date="2022-06-06T23:55:00Z">
        <w:r>
          <w:rPr>
            <w:rFonts w:ascii="Times New Roman" w:eastAsia="Times New Roman" w:hAnsi="Times New Roman" w:cs="Times New Roman"/>
            <w:lang w:eastAsia="sv-SE"/>
          </w:rPr>
          <w:t xml:space="preserve">Där finns det </w:t>
        </w:r>
      </w:ins>
      <w:ins w:id="80" w:author="Jennie Skynäs" w:date="2022-06-06T23:56:00Z">
        <w:r>
          <w:rPr>
            <w:rFonts w:ascii="Times New Roman" w:eastAsia="Times New Roman" w:hAnsi="Times New Roman" w:cs="Times New Roman"/>
            <w:lang w:eastAsia="sv-SE"/>
          </w:rPr>
          <w:t xml:space="preserve">nämligen </w:t>
        </w:r>
      </w:ins>
      <w:ins w:id="81" w:author="Jennie Skynäs" w:date="2022-06-06T23:55:00Z">
        <w:r>
          <w:rPr>
            <w:rFonts w:ascii="Times New Roman" w:eastAsia="Times New Roman" w:hAnsi="Times New Roman" w:cs="Times New Roman"/>
            <w:lang w:eastAsia="sv-SE"/>
          </w:rPr>
          <w:t xml:space="preserve">ingen garanti att ens material </w:t>
        </w:r>
      </w:ins>
      <w:ins w:id="82" w:author="Jennie Skynäs" w:date="2022-06-06T23:56:00Z">
        <w:r>
          <w:rPr>
            <w:rFonts w:ascii="Times New Roman" w:eastAsia="Times New Roman" w:hAnsi="Times New Roman" w:cs="Times New Roman"/>
            <w:lang w:eastAsia="sv-SE"/>
          </w:rPr>
          <w:t xml:space="preserve">finns kvar, då allt hänger på att Wordpress ska vara en plattform som fortfarande existerar. </w:t>
        </w:r>
      </w:ins>
      <w:moveTo w:id="83" w:author="Jennie Skynäs" w:date="2022-06-06T23:54:00Z">
        <w:r w:rsidRPr="0012252E">
          <w:rPr>
            <w:rFonts w:ascii="Times New Roman" w:eastAsia="Times New Roman" w:hAnsi="Times New Roman" w:cs="Times New Roman"/>
            <w:lang w:eastAsia="sv-SE"/>
          </w:rPr>
          <w:t xml:space="preserve">Att tillgänglig göra materialet </w:t>
        </w:r>
      </w:moveTo>
      <w:ins w:id="84" w:author="Jennie Skynäs" w:date="2022-06-06T23:56:00Z">
        <w:r>
          <w:rPr>
            <w:rFonts w:ascii="Times New Roman" w:eastAsia="Times New Roman" w:hAnsi="Times New Roman" w:cs="Times New Roman"/>
            <w:lang w:eastAsia="sv-SE"/>
          </w:rPr>
          <w:t xml:space="preserve">genom att bygga en egen hemsida och spara i sin </w:t>
        </w:r>
      </w:ins>
      <w:proofErr w:type="spellStart"/>
      <w:ins w:id="85" w:author="Jennie Skynäs" w:date="2022-06-06T23:57:00Z">
        <w:r>
          <w:rPr>
            <w:rFonts w:ascii="Times New Roman" w:eastAsia="Times New Roman" w:hAnsi="Times New Roman" w:cs="Times New Roman"/>
            <w:lang w:eastAsia="sv-SE"/>
          </w:rPr>
          <w:t>repository</w:t>
        </w:r>
        <w:proofErr w:type="spellEnd"/>
        <w:r>
          <w:rPr>
            <w:rFonts w:ascii="Times New Roman" w:eastAsia="Times New Roman" w:hAnsi="Times New Roman" w:cs="Times New Roman"/>
            <w:lang w:eastAsia="sv-SE"/>
          </w:rPr>
          <w:t xml:space="preserve"> är att s</w:t>
        </w:r>
      </w:ins>
      <w:moveTo w:id="86" w:author="Jennie Skynäs" w:date="2022-06-06T23:54:00Z">
        <w:del w:id="87" w:author="Jennie Skynäs" w:date="2022-06-06T23:56:00Z">
          <w:r w:rsidRPr="0012252E" w:rsidDel="0084281B">
            <w:rPr>
              <w:rFonts w:ascii="Times New Roman" w:eastAsia="Times New Roman" w:hAnsi="Times New Roman" w:cs="Times New Roman"/>
              <w:lang w:eastAsia="sv-SE"/>
            </w:rPr>
            <w:delText>på detta vis</w:delText>
          </w:r>
        </w:del>
        <w:del w:id="88" w:author="Jennie Skynäs" w:date="2022-06-06T23:57:00Z">
          <w:r w:rsidRPr="0012252E" w:rsidDel="0084281B">
            <w:rPr>
              <w:rFonts w:ascii="Times New Roman" w:eastAsia="Times New Roman" w:hAnsi="Times New Roman" w:cs="Times New Roman"/>
              <w:lang w:eastAsia="sv-SE"/>
            </w:rPr>
            <w:delText>, och s</w:delText>
          </w:r>
        </w:del>
        <w:r w:rsidRPr="0012252E">
          <w:rPr>
            <w:rFonts w:ascii="Times New Roman" w:eastAsia="Times New Roman" w:hAnsi="Times New Roman" w:cs="Times New Roman"/>
            <w:lang w:eastAsia="sv-SE"/>
          </w:rPr>
          <w:t>äkerhetsställa att hemsidan kommer vara öppen</w:t>
        </w:r>
      </w:moveTo>
      <w:ins w:id="89" w:author="Jennie Skynäs" w:date="2022-06-06T23:57:00Z">
        <w:r>
          <w:rPr>
            <w:rFonts w:ascii="Times New Roman" w:eastAsia="Times New Roman" w:hAnsi="Times New Roman" w:cs="Times New Roman"/>
            <w:lang w:eastAsia="sv-SE"/>
          </w:rPr>
          <w:t xml:space="preserve">. Detta i sin tur </w:t>
        </w:r>
        <w:r>
          <w:rPr>
            <w:rFonts w:ascii="Times New Roman" w:eastAsia="Times New Roman" w:hAnsi="Times New Roman" w:cs="Times New Roman"/>
            <w:lang w:eastAsia="sv-SE"/>
          </w:rPr>
          <w:lastRenderedPageBreak/>
          <w:t>leder till att ens material bev</w:t>
        </w:r>
      </w:ins>
      <w:ins w:id="90" w:author="Jennie Skynäs" w:date="2022-06-06T23:58:00Z">
        <w:r>
          <w:rPr>
            <w:rFonts w:ascii="Times New Roman" w:eastAsia="Times New Roman" w:hAnsi="Times New Roman" w:cs="Times New Roman"/>
            <w:lang w:eastAsia="sv-SE"/>
          </w:rPr>
          <w:t xml:space="preserve">aras och på så sätt kan bidra till en rikare forskningsmiljö (Terras, 2015). </w:t>
        </w:r>
      </w:ins>
      <w:moveTo w:id="91" w:author="Jennie Skynäs" w:date="2022-06-06T23:54:00Z">
        <w:del w:id="92" w:author="Jennie Skynäs" w:date="2022-06-06T23:57:00Z">
          <w:r w:rsidRPr="0012252E" w:rsidDel="0084281B">
            <w:rPr>
              <w:rFonts w:ascii="Times New Roman" w:eastAsia="Times New Roman" w:hAnsi="Times New Roman" w:cs="Times New Roman"/>
              <w:lang w:eastAsia="sv-SE"/>
            </w:rPr>
            <w:delText xml:space="preserve">, </w:delText>
          </w:r>
        </w:del>
        <w:del w:id="93" w:author="Jennie Skynäs" w:date="2022-06-06T23:58:00Z">
          <w:r w:rsidRPr="0012252E" w:rsidDel="0084281B">
            <w:rPr>
              <w:rFonts w:ascii="Times New Roman" w:eastAsia="Times New Roman" w:hAnsi="Times New Roman" w:cs="Times New Roman"/>
              <w:lang w:eastAsia="sv-SE"/>
            </w:rPr>
            <w:delText>kan, som Terras (2015) påpekar, bidra till en rikare forskningsmiljö.</w:delText>
          </w:r>
          <w:r w:rsidRPr="003F4FD7" w:rsidDel="0084281B">
            <w:rPr>
              <w:rFonts w:ascii="Times New Roman" w:eastAsia="Times New Roman" w:hAnsi="Times New Roman" w:cs="Times New Roman"/>
              <w:lang w:eastAsia="sv-SE"/>
            </w:rPr>
            <w:delText xml:space="preserve"> </w:delText>
          </w:r>
        </w:del>
      </w:moveTo>
    </w:p>
    <w:moveToRangeEnd w:id="71"/>
    <w:p w14:paraId="6804BEA7" w14:textId="6575FD29" w:rsidR="003F4FD7" w:rsidRPr="00544D3B" w:rsidDel="0084281B" w:rsidRDefault="003A485D" w:rsidP="003F4FD7">
      <w:pPr>
        <w:rPr>
          <w:del w:id="94" w:author="Jennie Skynäs" w:date="2022-06-06T23:54:00Z"/>
          <w:rFonts w:ascii="Times New Roman" w:eastAsia="Times New Roman" w:hAnsi="Times New Roman" w:cs="Times New Roman"/>
          <w:b/>
          <w:bCs/>
          <w:lang w:eastAsia="sv-SE"/>
          <w:rPrChange w:id="95" w:author="Jennie Skynäs" w:date="2022-06-07T00:34:00Z">
            <w:rPr>
              <w:del w:id="96" w:author="Jennie Skynäs" w:date="2022-06-06T23:54:00Z"/>
              <w:rFonts w:ascii="Times New Roman" w:eastAsia="Times New Roman" w:hAnsi="Times New Roman" w:cs="Times New Roman"/>
              <w:lang w:eastAsia="sv-SE"/>
            </w:rPr>
          </w:rPrChange>
        </w:rPr>
      </w:pPr>
      <w:del w:id="97" w:author="Jennie Skynäs" w:date="2022-06-06T23:54:00Z">
        <w:r w:rsidRPr="00544D3B" w:rsidDel="0084281B">
          <w:rPr>
            <w:rFonts w:ascii="Times New Roman" w:eastAsia="Times New Roman" w:hAnsi="Times New Roman" w:cs="Times New Roman"/>
            <w:b/>
            <w:bCs/>
            <w:lang w:eastAsia="sv-SE"/>
            <w:rPrChange w:id="98" w:author="Jennie Skynäs" w:date="2022-06-07T00:34:00Z">
              <w:rPr>
                <w:rFonts w:ascii="Times New Roman" w:eastAsia="Times New Roman" w:hAnsi="Times New Roman" w:cs="Times New Roman"/>
                <w:lang w:eastAsia="sv-SE"/>
              </w:rPr>
            </w:rPrChange>
          </w:rPr>
          <w:delText xml:space="preserve">Hur ser framtiden ut? </w:delText>
        </w:r>
      </w:del>
    </w:p>
    <w:p w14:paraId="7F095D9F" w14:textId="77777777" w:rsidR="003A485D" w:rsidRPr="00544D3B" w:rsidDel="00A81D78" w:rsidRDefault="003A485D">
      <w:pPr>
        <w:rPr>
          <w:del w:id="99" w:author="Jennie Skynäs" w:date="2022-06-07T00:19:00Z"/>
          <w:rFonts w:ascii="Times" w:hAnsi="Times"/>
          <w:b/>
          <w:bCs/>
          <w:rPrChange w:id="100" w:author="Jennie Skynäs" w:date="2022-06-07T00:34:00Z">
            <w:rPr>
              <w:del w:id="101" w:author="Jennie Skynäs" w:date="2022-06-07T00:19:00Z"/>
              <w:rFonts w:ascii="Times" w:hAnsi="Times"/>
            </w:rPr>
          </w:rPrChange>
        </w:rPr>
      </w:pPr>
      <w:del w:id="102" w:author="Jennie Skynäs" w:date="2022-06-07T00:19:00Z">
        <w:r w:rsidRPr="00544D3B" w:rsidDel="00A81D78">
          <w:rPr>
            <w:rFonts w:ascii="Times" w:hAnsi="Times"/>
            <w:b/>
            <w:bCs/>
            <w:rPrChange w:id="103" w:author="Jennie Skynäs" w:date="2022-06-07T00:34:00Z">
              <w:rPr>
                <w:rFonts w:ascii="Times" w:hAnsi="Times"/>
              </w:rPr>
            </w:rPrChange>
          </w:rPr>
          <w:br w:type="page"/>
        </w:r>
      </w:del>
    </w:p>
    <w:p w14:paraId="35E6E85F" w14:textId="5100B944" w:rsidR="0024632F" w:rsidRPr="00544D3B" w:rsidRDefault="0024632F" w:rsidP="003F4FD7">
      <w:pPr>
        <w:rPr>
          <w:rFonts w:ascii="Times" w:hAnsi="Times"/>
          <w:b/>
          <w:bCs/>
          <w:rPrChange w:id="104" w:author="Jennie Skynäs" w:date="2022-06-07T00:34:00Z">
            <w:rPr>
              <w:rFonts w:ascii="Times" w:hAnsi="Times"/>
            </w:rPr>
          </w:rPrChange>
        </w:rPr>
      </w:pPr>
      <w:del w:id="105" w:author="Jennie Skynäs" w:date="2022-06-07T00:25:00Z">
        <w:r w:rsidRPr="00544D3B" w:rsidDel="00544D3B">
          <w:rPr>
            <w:rFonts w:ascii="Times" w:hAnsi="Times"/>
            <w:b/>
            <w:bCs/>
            <w:rPrChange w:id="106" w:author="Jennie Skynäs" w:date="2022-06-07T00:34:00Z">
              <w:rPr>
                <w:rFonts w:ascii="Times" w:hAnsi="Times"/>
              </w:rPr>
            </w:rPrChange>
          </w:rPr>
          <w:delText>Källor:</w:delText>
        </w:r>
      </w:del>
      <w:ins w:id="107" w:author="Jennie Skynäs" w:date="2022-06-07T00:25:00Z">
        <w:r w:rsidR="00544D3B" w:rsidRPr="00544D3B">
          <w:rPr>
            <w:rFonts w:ascii="Times New Roman" w:eastAsia="Times New Roman" w:hAnsi="Times New Roman" w:cs="Times New Roman"/>
            <w:b/>
            <w:bCs/>
            <w:lang w:eastAsia="sv-SE"/>
            <w:rPrChange w:id="108" w:author="Jennie Skynäs" w:date="2022-06-07T00:34:00Z">
              <w:rPr>
                <w:rFonts w:ascii="Times New Roman" w:eastAsia="Times New Roman" w:hAnsi="Times New Roman" w:cs="Times New Roman"/>
                <w:lang w:eastAsia="sv-SE"/>
              </w:rPr>
            </w:rPrChange>
          </w:rPr>
          <w:t>Källor fö</w:t>
        </w:r>
      </w:ins>
      <w:ins w:id="109" w:author="Jennie Skynäs" w:date="2022-06-07T00:26:00Z">
        <w:r w:rsidR="00544D3B" w:rsidRPr="00544D3B">
          <w:rPr>
            <w:rFonts w:ascii="Times New Roman" w:eastAsia="Times New Roman" w:hAnsi="Times New Roman" w:cs="Times New Roman"/>
            <w:b/>
            <w:bCs/>
            <w:lang w:eastAsia="sv-SE"/>
            <w:rPrChange w:id="110" w:author="Jennie Skynäs" w:date="2022-06-07T00:34:00Z">
              <w:rPr>
                <w:rFonts w:ascii="Times New Roman" w:eastAsia="Times New Roman" w:hAnsi="Times New Roman" w:cs="Times New Roman"/>
                <w:lang w:eastAsia="sv-SE"/>
              </w:rPr>
            </w:rPrChange>
          </w:rPr>
          <w:t xml:space="preserve">r citerade verk i rapporten och på hemsidan: </w:t>
        </w:r>
      </w:ins>
    </w:p>
    <w:p w14:paraId="5ABB28E7" w14:textId="77777777" w:rsidR="00544D3B" w:rsidRPr="00544D3B" w:rsidDel="00544D3B" w:rsidRDefault="00544D3B" w:rsidP="00544D3B">
      <w:pPr>
        <w:rPr>
          <w:del w:id="111" w:author="Jennie Skynäs" w:date="2022-06-07T00:34:00Z"/>
          <w:moveTo w:id="112" w:author="Jennie Skynäs" w:date="2022-06-07T00:34:00Z"/>
          <w:rFonts w:ascii="Times New Roman" w:eastAsia="Times New Roman" w:hAnsi="Times New Roman" w:cs="Times New Roman"/>
          <w:color w:val="000000" w:themeColor="text1"/>
          <w:shd w:val="clear" w:color="auto" w:fill="FFFFFF"/>
          <w:lang w:eastAsia="sv-SE"/>
          <w:rPrChange w:id="113" w:author="Jennie Skynäs" w:date="2022-06-07T00:41:00Z">
            <w:rPr>
              <w:del w:id="114" w:author="Jennie Skynäs" w:date="2022-06-07T00:34:00Z"/>
              <w:moveTo w:id="115" w:author="Jennie Skynäs" w:date="2022-06-07T00:34:00Z"/>
              <w:rFonts w:ascii="Lato" w:eastAsia="Times New Roman" w:hAnsi="Lato" w:cs="Times New Roman"/>
              <w:color w:val="2D3B45"/>
              <w:shd w:val="clear" w:color="auto" w:fill="FFFFFF"/>
              <w:lang w:eastAsia="sv-SE"/>
            </w:rPr>
          </w:rPrChange>
        </w:rPr>
      </w:pPr>
      <w:moveToRangeStart w:id="116" w:author="Jennie Skynäs" w:date="2022-06-07T00:34:00Z" w:name="move105454514"/>
      <w:moveTo w:id="117" w:author="Jennie Skynäs" w:date="2022-06-07T00:34:00Z">
        <w:r w:rsidRPr="00544D3B">
          <w:rPr>
            <w:rFonts w:ascii="Times New Roman" w:eastAsia="Times New Roman" w:hAnsi="Times New Roman" w:cs="Times New Roman"/>
            <w:color w:val="000000" w:themeColor="text1"/>
            <w:shd w:val="clear" w:color="auto" w:fill="FFFFFF"/>
            <w:lang w:eastAsia="sv-SE"/>
            <w:rPrChange w:id="118" w:author="Jennie Skynäs" w:date="2022-06-07T00:41:00Z">
              <w:rPr>
                <w:rFonts w:ascii="Lato" w:eastAsia="Times New Roman" w:hAnsi="Lato" w:cs="Times New Roman"/>
                <w:color w:val="2D3B45"/>
                <w:shd w:val="clear" w:color="auto" w:fill="FFFFFF"/>
                <w:lang w:eastAsia="sv-SE"/>
              </w:rPr>
            </w:rPrChange>
          </w:rPr>
          <w:t>Björk, L. (2015). </w:t>
        </w:r>
        <w:proofErr w:type="spellStart"/>
        <w:r w:rsidRPr="00544D3B">
          <w:rPr>
            <w:rFonts w:ascii="Times New Roman" w:eastAsia="Times New Roman" w:hAnsi="Times New Roman" w:cs="Times New Roman"/>
            <w:i/>
            <w:iCs/>
            <w:color w:val="000000" w:themeColor="text1"/>
            <w:shd w:val="clear" w:color="auto" w:fill="FFFFFF"/>
            <w:lang w:eastAsia="sv-SE"/>
            <w:rPrChange w:id="119" w:author="Jennie Skynäs" w:date="2022-06-07T00:41:00Z">
              <w:rPr>
                <w:rFonts w:ascii="Lato" w:eastAsia="Times New Roman" w:hAnsi="Lato" w:cs="Times New Roman"/>
                <w:i/>
                <w:iCs/>
                <w:color w:val="2D3B45"/>
                <w:shd w:val="clear" w:color="auto" w:fill="FFFFFF"/>
                <w:lang w:eastAsia="sv-SE"/>
              </w:rPr>
            </w:rPrChange>
          </w:rPr>
          <w:t>How</w:t>
        </w:r>
        <w:proofErr w:type="spellEnd"/>
        <w:r w:rsidRPr="00544D3B">
          <w:rPr>
            <w:rFonts w:ascii="Times New Roman" w:eastAsia="Times New Roman" w:hAnsi="Times New Roman" w:cs="Times New Roman"/>
            <w:i/>
            <w:iCs/>
            <w:color w:val="000000" w:themeColor="text1"/>
            <w:shd w:val="clear" w:color="auto" w:fill="FFFFFF"/>
            <w:lang w:eastAsia="sv-SE"/>
            <w:rPrChange w:id="120"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21" w:author="Jennie Skynäs" w:date="2022-06-07T00:41:00Z">
              <w:rPr>
                <w:rFonts w:ascii="Lato" w:eastAsia="Times New Roman" w:hAnsi="Lato" w:cs="Times New Roman"/>
                <w:i/>
                <w:iCs/>
                <w:color w:val="2D3B45"/>
                <w:shd w:val="clear" w:color="auto" w:fill="FFFFFF"/>
                <w:lang w:eastAsia="sv-SE"/>
              </w:rPr>
            </w:rPrChange>
          </w:rPr>
          <w:t>reproductive</w:t>
        </w:r>
        <w:proofErr w:type="spellEnd"/>
        <w:r w:rsidRPr="00544D3B">
          <w:rPr>
            <w:rFonts w:ascii="Times New Roman" w:eastAsia="Times New Roman" w:hAnsi="Times New Roman" w:cs="Times New Roman"/>
            <w:i/>
            <w:iCs/>
            <w:color w:val="000000" w:themeColor="text1"/>
            <w:shd w:val="clear" w:color="auto" w:fill="FFFFFF"/>
            <w:lang w:eastAsia="sv-SE"/>
            <w:rPrChange w:id="122" w:author="Jennie Skynäs" w:date="2022-06-07T00:41:00Z">
              <w:rPr>
                <w:rFonts w:ascii="Lato" w:eastAsia="Times New Roman" w:hAnsi="Lato" w:cs="Times New Roman"/>
                <w:i/>
                <w:iCs/>
                <w:color w:val="2D3B45"/>
                <w:shd w:val="clear" w:color="auto" w:fill="FFFFFF"/>
                <w:lang w:eastAsia="sv-SE"/>
              </w:rPr>
            </w:rPrChange>
          </w:rPr>
          <w:t xml:space="preserve"> is a </w:t>
        </w:r>
        <w:proofErr w:type="spellStart"/>
        <w:r w:rsidRPr="00544D3B">
          <w:rPr>
            <w:rFonts w:ascii="Times New Roman" w:eastAsia="Times New Roman" w:hAnsi="Times New Roman" w:cs="Times New Roman"/>
            <w:i/>
            <w:iCs/>
            <w:color w:val="000000" w:themeColor="text1"/>
            <w:shd w:val="clear" w:color="auto" w:fill="FFFFFF"/>
            <w:lang w:eastAsia="sv-SE"/>
            <w:rPrChange w:id="123" w:author="Jennie Skynäs" w:date="2022-06-07T00:41:00Z">
              <w:rPr>
                <w:rFonts w:ascii="Lato" w:eastAsia="Times New Roman" w:hAnsi="Lato" w:cs="Times New Roman"/>
                <w:i/>
                <w:iCs/>
                <w:color w:val="2D3B45"/>
                <w:shd w:val="clear" w:color="auto" w:fill="FFFFFF"/>
                <w:lang w:eastAsia="sv-SE"/>
              </w:rPr>
            </w:rPrChange>
          </w:rPr>
          <w:t>reproduction</w:t>
        </w:r>
        <w:proofErr w:type="spellEnd"/>
        <w:r w:rsidRPr="00544D3B">
          <w:rPr>
            <w:rFonts w:ascii="Times New Roman" w:eastAsia="Times New Roman" w:hAnsi="Times New Roman" w:cs="Times New Roman"/>
            <w:i/>
            <w:iCs/>
            <w:color w:val="000000" w:themeColor="text1"/>
            <w:shd w:val="clear" w:color="auto" w:fill="FFFFFF"/>
            <w:lang w:eastAsia="sv-SE"/>
            <w:rPrChange w:id="124" w:author="Jennie Skynäs" w:date="2022-06-07T00:41:00Z">
              <w:rPr>
                <w:rFonts w:ascii="Lato" w:eastAsia="Times New Roman" w:hAnsi="Lato" w:cs="Times New Roman"/>
                <w:i/>
                <w:iCs/>
                <w:color w:val="2D3B45"/>
                <w:shd w:val="clear" w:color="auto" w:fill="FFFFFF"/>
                <w:lang w:eastAsia="sv-SE"/>
              </w:rPr>
            </w:rPrChange>
          </w:rPr>
          <w:t xml:space="preserve">? Digital transmission </w:t>
        </w:r>
        <w:proofErr w:type="spellStart"/>
        <w:r w:rsidRPr="00544D3B">
          <w:rPr>
            <w:rFonts w:ascii="Times New Roman" w:eastAsia="Times New Roman" w:hAnsi="Times New Roman" w:cs="Times New Roman"/>
            <w:i/>
            <w:iCs/>
            <w:color w:val="000000" w:themeColor="text1"/>
            <w:shd w:val="clear" w:color="auto" w:fill="FFFFFF"/>
            <w:lang w:eastAsia="sv-SE"/>
            <w:rPrChange w:id="125" w:author="Jennie Skynäs" w:date="2022-06-07T00:41:00Z">
              <w:rPr>
                <w:rFonts w:ascii="Lato" w:eastAsia="Times New Roman" w:hAnsi="Lato" w:cs="Times New Roman"/>
                <w:i/>
                <w:iCs/>
                <w:color w:val="2D3B45"/>
                <w:shd w:val="clear" w:color="auto" w:fill="FFFFFF"/>
                <w:lang w:eastAsia="sv-SE"/>
              </w:rPr>
            </w:rPrChange>
          </w:rPr>
          <w:t>of</w:t>
        </w:r>
        <w:proofErr w:type="spellEnd"/>
        <w:r w:rsidRPr="00544D3B">
          <w:rPr>
            <w:rFonts w:ascii="Times New Roman" w:eastAsia="Times New Roman" w:hAnsi="Times New Roman" w:cs="Times New Roman"/>
            <w:i/>
            <w:iCs/>
            <w:color w:val="000000" w:themeColor="text1"/>
            <w:shd w:val="clear" w:color="auto" w:fill="FFFFFF"/>
            <w:lang w:eastAsia="sv-SE"/>
            <w:rPrChange w:id="126" w:author="Jennie Skynäs" w:date="2022-06-07T00:41:00Z">
              <w:rPr>
                <w:rFonts w:ascii="Lato" w:eastAsia="Times New Roman" w:hAnsi="Lato" w:cs="Times New Roman"/>
                <w:i/>
                <w:iCs/>
                <w:color w:val="2D3B45"/>
                <w:shd w:val="clear" w:color="auto" w:fill="FFFFFF"/>
                <w:lang w:eastAsia="sv-SE"/>
              </w:rPr>
            </w:rPrChange>
          </w:rPr>
          <w:t xml:space="preserve"> text-</w:t>
        </w:r>
        <w:proofErr w:type="spellStart"/>
        <w:r w:rsidRPr="00544D3B">
          <w:rPr>
            <w:rFonts w:ascii="Times New Roman" w:eastAsia="Times New Roman" w:hAnsi="Times New Roman" w:cs="Times New Roman"/>
            <w:i/>
            <w:iCs/>
            <w:color w:val="000000" w:themeColor="text1"/>
            <w:shd w:val="clear" w:color="auto" w:fill="FFFFFF"/>
            <w:lang w:eastAsia="sv-SE"/>
            <w:rPrChange w:id="127" w:author="Jennie Skynäs" w:date="2022-06-07T00:41:00Z">
              <w:rPr>
                <w:rFonts w:ascii="Lato" w:eastAsia="Times New Roman" w:hAnsi="Lato" w:cs="Times New Roman"/>
                <w:i/>
                <w:iCs/>
                <w:color w:val="2D3B45"/>
                <w:shd w:val="clear" w:color="auto" w:fill="FFFFFF"/>
                <w:lang w:eastAsia="sv-SE"/>
              </w:rPr>
            </w:rPrChange>
          </w:rPr>
          <w:t>based</w:t>
        </w:r>
        <w:proofErr w:type="spellEnd"/>
        <w:r w:rsidRPr="00544D3B">
          <w:rPr>
            <w:rFonts w:ascii="Times New Roman" w:eastAsia="Times New Roman" w:hAnsi="Times New Roman" w:cs="Times New Roman"/>
            <w:i/>
            <w:iCs/>
            <w:color w:val="000000" w:themeColor="text1"/>
            <w:shd w:val="clear" w:color="auto" w:fill="FFFFFF"/>
            <w:lang w:eastAsia="sv-SE"/>
            <w:rPrChange w:id="128"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29" w:author="Jennie Skynäs" w:date="2022-06-07T00:41:00Z">
              <w:rPr>
                <w:rFonts w:ascii="Lato" w:eastAsia="Times New Roman" w:hAnsi="Lato" w:cs="Times New Roman"/>
                <w:i/>
                <w:iCs/>
                <w:color w:val="2D3B45"/>
                <w:shd w:val="clear" w:color="auto" w:fill="FFFFFF"/>
                <w:lang w:eastAsia="sv-SE"/>
              </w:rPr>
            </w:rPrChange>
          </w:rPr>
          <w:t>documents</w:t>
        </w:r>
        <w:proofErr w:type="spellEnd"/>
        <w:r w:rsidRPr="00544D3B">
          <w:rPr>
            <w:rFonts w:ascii="Times New Roman" w:eastAsia="Times New Roman" w:hAnsi="Times New Roman" w:cs="Times New Roman"/>
            <w:color w:val="000000" w:themeColor="text1"/>
            <w:shd w:val="clear" w:color="auto" w:fill="FFFFFF"/>
            <w:lang w:eastAsia="sv-SE"/>
            <w:rPrChange w:id="130" w:author="Jennie Skynäs" w:date="2022-06-07T00:41:00Z">
              <w:rPr>
                <w:rFonts w:ascii="Lato" w:eastAsia="Times New Roman" w:hAnsi="Lato" w:cs="Times New Roman"/>
                <w:color w:val="2D3B45"/>
                <w:shd w:val="clear" w:color="auto" w:fill="FFFFFF"/>
                <w:lang w:eastAsia="sv-SE"/>
              </w:rPr>
            </w:rPrChange>
          </w:rPr>
          <w:t xml:space="preserve">. Borås: University </w:t>
        </w:r>
        <w:proofErr w:type="spellStart"/>
        <w:r w:rsidRPr="00544D3B">
          <w:rPr>
            <w:rFonts w:ascii="Times New Roman" w:eastAsia="Times New Roman" w:hAnsi="Times New Roman" w:cs="Times New Roman"/>
            <w:color w:val="000000" w:themeColor="text1"/>
            <w:shd w:val="clear" w:color="auto" w:fill="FFFFFF"/>
            <w:lang w:eastAsia="sv-SE"/>
            <w:rPrChange w:id="131" w:author="Jennie Skynäs" w:date="2022-06-07T00:41:00Z">
              <w:rPr>
                <w:rFonts w:ascii="Lato" w:eastAsia="Times New Roman" w:hAnsi="Lato" w:cs="Times New Roman"/>
                <w:color w:val="2D3B45"/>
                <w:shd w:val="clear" w:color="auto" w:fill="FFFFFF"/>
                <w:lang w:eastAsia="sv-SE"/>
              </w:rPr>
            </w:rPrChange>
          </w:rPr>
          <w:t>of</w:t>
        </w:r>
        <w:proofErr w:type="spellEnd"/>
        <w:r w:rsidRPr="00544D3B">
          <w:rPr>
            <w:rFonts w:ascii="Times New Roman" w:eastAsia="Times New Roman" w:hAnsi="Times New Roman" w:cs="Times New Roman"/>
            <w:color w:val="000000" w:themeColor="text1"/>
            <w:shd w:val="clear" w:color="auto" w:fill="FFFFFF"/>
            <w:lang w:eastAsia="sv-SE"/>
            <w:rPrChange w:id="132" w:author="Jennie Skynäs" w:date="2022-06-07T00:41:00Z">
              <w:rPr>
                <w:rFonts w:ascii="Lato" w:eastAsia="Times New Roman" w:hAnsi="Lato" w:cs="Times New Roman"/>
                <w:color w:val="2D3B45"/>
                <w:shd w:val="clear" w:color="auto" w:fill="FFFFFF"/>
                <w:lang w:eastAsia="sv-SE"/>
              </w:rPr>
            </w:rPrChange>
          </w:rPr>
          <w:t xml:space="preserve"> Borås. </w:t>
        </w:r>
      </w:moveTo>
    </w:p>
    <w:moveToRangeEnd w:id="116"/>
    <w:p w14:paraId="526DA3FD" w14:textId="77777777" w:rsidR="00544D3B" w:rsidRPr="00544D3B" w:rsidRDefault="00544D3B" w:rsidP="00544D3B">
      <w:pPr>
        <w:rPr>
          <w:ins w:id="133" w:author="Jennie Skynäs" w:date="2022-06-07T00:26:00Z"/>
          <w:rFonts w:ascii="Times New Roman" w:hAnsi="Times New Roman" w:cs="Times New Roman"/>
          <w:color w:val="000000" w:themeColor="text1"/>
          <w:rPrChange w:id="134" w:author="Jennie Skynäs" w:date="2022-06-07T00:41:00Z">
            <w:rPr>
              <w:ins w:id="135" w:author="Jennie Skynäs" w:date="2022-06-07T00:26:00Z"/>
              <w:rFonts w:ascii="Times" w:hAnsi="Times"/>
            </w:rPr>
          </w:rPrChange>
        </w:rPr>
      </w:pPr>
    </w:p>
    <w:p w14:paraId="50E51697" w14:textId="702431D6" w:rsidR="00544D3B" w:rsidRPr="00544D3B" w:rsidDel="00544D3B" w:rsidRDefault="0024632F" w:rsidP="00544D3B">
      <w:pPr>
        <w:rPr>
          <w:del w:id="136" w:author="Jennie Skynäs" w:date="2022-06-07T00:21:00Z"/>
          <w:rFonts w:ascii="Times New Roman" w:hAnsi="Times New Roman" w:cs="Times New Roman"/>
          <w:color w:val="000000" w:themeColor="text1"/>
          <w:rPrChange w:id="137" w:author="Jennie Skynäs" w:date="2022-06-07T00:41:00Z">
            <w:rPr>
              <w:del w:id="138" w:author="Jennie Skynäs" w:date="2022-06-07T00:21:00Z"/>
              <w:rFonts w:ascii="Times" w:hAnsi="Times"/>
            </w:rPr>
          </w:rPrChange>
        </w:rPr>
      </w:pPr>
      <w:del w:id="139" w:author="Jennie Skynäs" w:date="2022-06-07T00:26:00Z">
        <w:r w:rsidRPr="00544D3B" w:rsidDel="00544D3B">
          <w:rPr>
            <w:rFonts w:ascii="Times New Roman" w:hAnsi="Times New Roman" w:cs="Times New Roman"/>
            <w:color w:val="000000" w:themeColor="text1"/>
            <w:rPrChange w:id="140" w:author="Jennie Skynäs" w:date="2022-06-07T00:41:00Z">
              <w:rPr>
                <w:rFonts w:ascii="Times" w:hAnsi="Times"/>
              </w:rPr>
            </w:rPrChange>
          </w:rPr>
          <w:delText>För hemsidan:</w:delText>
        </w:r>
      </w:del>
    </w:p>
    <w:p w14:paraId="3798C086" w14:textId="77777777" w:rsidR="00544D3B" w:rsidRPr="00544D3B" w:rsidRDefault="00544D3B" w:rsidP="0024632F">
      <w:pPr>
        <w:shd w:val="clear" w:color="auto" w:fill="FFFFFF"/>
        <w:autoSpaceDE w:val="0"/>
        <w:autoSpaceDN w:val="0"/>
        <w:adjustRightInd w:val="0"/>
        <w:rPr>
          <w:ins w:id="141" w:author="Jennie Skynäs" w:date="2022-06-07T00:35:00Z"/>
          <w:rFonts w:ascii="Times New Roman" w:hAnsi="Times New Roman" w:cs="Times New Roman"/>
          <w:color w:val="000000" w:themeColor="text1"/>
          <w:rPrChange w:id="142" w:author="Jennie Skynäs" w:date="2022-06-07T00:41:00Z">
            <w:rPr>
              <w:ins w:id="143" w:author="Jennie Skynäs" w:date="2022-06-07T00:35:00Z"/>
              <w:rFonts w:ascii="Times" w:hAnsi="Times"/>
            </w:rPr>
          </w:rPrChange>
        </w:rPr>
      </w:pPr>
    </w:p>
    <w:p w14:paraId="7A1EB02A" w14:textId="4310B91A" w:rsidR="00544D3B" w:rsidRPr="00544D3B" w:rsidDel="00544D3B" w:rsidRDefault="00544D3B" w:rsidP="00544D3B">
      <w:pPr>
        <w:rPr>
          <w:del w:id="144" w:author="Jennie Skynäs" w:date="2022-06-07T00:35:00Z"/>
          <w:rFonts w:ascii="Times New Roman" w:eastAsia="Times New Roman" w:hAnsi="Times New Roman" w:cs="Times New Roman"/>
          <w:color w:val="000000" w:themeColor="text1"/>
          <w:shd w:val="clear" w:color="auto" w:fill="FFFFFF"/>
          <w:lang w:eastAsia="sv-SE"/>
          <w:rPrChange w:id="145" w:author="Jennie Skynäs" w:date="2022-06-07T00:41:00Z">
            <w:rPr>
              <w:del w:id="146" w:author="Jennie Skynäs" w:date="2022-06-07T00:35:00Z"/>
              <w:rFonts w:ascii="Lato" w:eastAsia="Times New Roman" w:hAnsi="Lato" w:cs="Times New Roman"/>
              <w:color w:val="2D3B45"/>
              <w:shd w:val="clear" w:color="auto" w:fill="FFFFFF"/>
              <w:lang w:eastAsia="sv-SE"/>
            </w:rPr>
          </w:rPrChange>
        </w:rPr>
      </w:pPr>
      <w:moveToRangeStart w:id="147" w:author="Jennie Skynäs" w:date="2022-06-07T00:35:00Z" w:name="move105454549"/>
      <w:moveTo w:id="148" w:author="Jennie Skynäs" w:date="2022-06-07T00:35:00Z">
        <w:r w:rsidRPr="00544D3B">
          <w:rPr>
            <w:rFonts w:ascii="Times New Roman" w:eastAsia="Times New Roman" w:hAnsi="Times New Roman" w:cs="Times New Roman"/>
            <w:color w:val="000000" w:themeColor="text1"/>
            <w:shd w:val="clear" w:color="auto" w:fill="FFFFFF"/>
            <w:lang w:eastAsia="sv-SE"/>
            <w:rPrChange w:id="149" w:author="Jennie Skynäs" w:date="2022-06-07T00:41:00Z">
              <w:rPr>
                <w:rFonts w:ascii="Lato" w:eastAsia="Times New Roman" w:hAnsi="Lato" w:cs="Times New Roman"/>
                <w:color w:val="2D3B45"/>
                <w:shd w:val="clear" w:color="auto" w:fill="FFFFFF"/>
                <w:lang w:eastAsia="sv-SE"/>
              </w:rPr>
            </w:rPrChange>
          </w:rPr>
          <w:t xml:space="preserve">Cornell University </w:t>
        </w:r>
        <w:proofErr w:type="spellStart"/>
        <w:r w:rsidRPr="00544D3B">
          <w:rPr>
            <w:rFonts w:ascii="Times New Roman" w:eastAsia="Times New Roman" w:hAnsi="Times New Roman" w:cs="Times New Roman"/>
            <w:color w:val="000000" w:themeColor="text1"/>
            <w:shd w:val="clear" w:color="auto" w:fill="FFFFFF"/>
            <w:lang w:eastAsia="sv-SE"/>
            <w:rPrChange w:id="150" w:author="Jennie Skynäs" w:date="2022-06-07T00:41:00Z">
              <w:rPr>
                <w:rFonts w:ascii="Lato" w:eastAsia="Times New Roman" w:hAnsi="Lato" w:cs="Times New Roman"/>
                <w:color w:val="2D3B45"/>
                <w:shd w:val="clear" w:color="auto" w:fill="FFFFFF"/>
                <w:lang w:eastAsia="sv-SE"/>
              </w:rPr>
            </w:rPrChange>
          </w:rPr>
          <w:t>Library</w:t>
        </w:r>
        <w:proofErr w:type="spellEnd"/>
        <w:r w:rsidRPr="00544D3B">
          <w:rPr>
            <w:rFonts w:ascii="Times New Roman" w:eastAsia="Times New Roman" w:hAnsi="Times New Roman" w:cs="Times New Roman"/>
            <w:color w:val="000000" w:themeColor="text1"/>
            <w:shd w:val="clear" w:color="auto" w:fill="FFFFFF"/>
            <w:lang w:eastAsia="sv-SE"/>
            <w:rPrChange w:id="151" w:author="Jennie Skynäs" w:date="2022-06-07T00:41:00Z">
              <w:rPr>
                <w:rFonts w:ascii="Lato" w:eastAsia="Times New Roman" w:hAnsi="Lato" w:cs="Times New Roman"/>
                <w:color w:val="2D3B45"/>
                <w:shd w:val="clear" w:color="auto" w:fill="FFFFFF"/>
                <w:lang w:eastAsia="sv-SE"/>
              </w:rPr>
            </w:rPrChange>
          </w:rPr>
          <w:t xml:space="preserve"> (2003). </w:t>
        </w:r>
        <w:proofErr w:type="spellStart"/>
        <w:r w:rsidRPr="00544D3B">
          <w:rPr>
            <w:rFonts w:ascii="Times New Roman" w:eastAsia="Times New Roman" w:hAnsi="Times New Roman" w:cs="Times New Roman"/>
            <w:i/>
            <w:iCs/>
            <w:color w:val="000000" w:themeColor="text1"/>
            <w:shd w:val="clear" w:color="auto" w:fill="FFFFFF"/>
            <w:lang w:eastAsia="sv-SE"/>
            <w:rPrChange w:id="152" w:author="Jennie Skynäs" w:date="2022-06-07T00:41:00Z">
              <w:rPr>
                <w:rFonts w:ascii="Lato" w:eastAsia="Times New Roman" w:hAnsi="Lato" w:cs="Times New Roman"/>
                <w:i/>
                <w:iCs/>
                <w:color w:val="2D3B45"/>
                <w:shd w:val="clear" w:color="auto" w:fill="FFFFFF"/>
                <w:lang w:eastAsia="sv-SE"/>
              </w:rPr>
            </w:rPrChange>
          </w:rPr>
          <w:t>Moving</w:t>
        </w:r>
        <w:proofErr w:type="spellEnd"/>
        <w:r w:rsidRPr="00544D3B">
          <w:rPr>
            <w:rFonts w:ascii="Times New Roman" w:eastAsia="Times New Roman" w:hAnsi="Times New Roman" w:cs="Times New Roman"/>
            <w:i/>
            <w:iCs/>
            <w:color w:val="000000" w:themeColor="text1"/>
            <w:shd w:val="clear" w:color="auto" w:fill="FFFFFF"/>
            <w:lang w:eastAsia="sv-SE"/>
            <w:rPrChange w:id="153"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54" w:author="Jennie Skynäs" w:date="2022-06-07T00:41:00Z">
              <w:rPr>
                <w:rFonts w:ascii="Lato" w:eastAsia="Times New Roman" w:hAnsi="Lato" w:cs="Times New Roman"/>
                <w:i/>
                <w:iCs/>
                <w:color w:val="2D3B45"/>
                <w:shd w:val="clear" w:color="auto" w:fill="FFFFFF"/>
                <w:lang w:eastAsia="sv-SE"/>
              </w:rPr>
            </w:rPrChange>
          </w:rPr>
          <w:t>Theory</w:t>
        </w:r>
        <w:proofErr w:type="spellEnd"/>
        <w:r w:rsidRPr="00544D3B">
          <w:rPr>
            <w:rFonts w:ascii="Times New Roman" w:eastAsia="Times New Roman" w:hAnsi="Times New Roman" w:cs="Times New Roman"/>
            <w:i/>
            <w:iCs/>
            <w:color w:val="000000" w:themeColor="text1"/>
            <w:shd w:val="clear" w:color="auto" w:fill="FFFFFF"/>
            <w:lang w:eastAsia="sv-SE"/>
            <w:rPrChange w:id="155"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56" w:author="Jennie Skynäs" w:date="2022-06-07T00:41:00Z">
              <w:rPr>
                <w:rFonts w:ascii="Lato" w:eastAsia="Times New Roman" w:hAnsi="Lato" w:cs="Times New Roman"/>
                <w:i/>
                <w:iCs/>
                <w:color w:val="2D3B45"/>
                <w:shd w:val="clear" w:color="auto" w:fill="FFFFFF"/>
                <w:lang w:eastAsia="sv-SE"/>
              </w:rPr>
            </w:rPrChange>
          </w:rPr>
          <w:t>into</w:t>
        </w:r>
        <w:proofErr w:type="spellEnd"/>
        <w:r w:rsidRPr="00544D3B">
          <w:rPr>
            <w:rFonts w:ascii="Times New Roman" w:eastAsia="Times New Roman" w:hAnsi="Times New Roman" w:cs="Times New Roman"/>
            <w:i/>
            <w:iCs/>
            <w:color w:val="000000" w:themeColor="text1"/>
            <w:shd w:val="clear" w:color="auto" w:fill="FFFFFF"/>
            <w:lang w:eastAsia="sv-SE"/>
            <w:rPrChange w:id="157"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58" w:author="Jennie Skynäs" w:date="2022-06-07T00:41:00Z">
              <w:rPr>
                <w:rFonts w:ascii="Lato" w:eastAsia="Times New Roman" w:hAnsi="Lato" w:cs="Times New Roman"/>
                <w:i/>
                <w:iCs/>
                <w:color w:val="2D3B45"/>
                <w:shd w:val="clear" w:color="auto" w:fill="FFFFFF"/>
                <w:lang w:eastAsia="sv-SE"/>
              </w:rPr>
            </w:rPrChange>
          </w:rPr>
          <w:t>Practice</w:t>
        </w:r>
        <w:proofErr w:type="spellEnd"/>
        <w:r w:rsidRPr="00544D3B">
          <w:rPr>
            <w:rFonts w:ascii="Times New Roman" w:eastAsia="Times New Roman" w:hAnsi="Times New Roman" w:cs="Times New Roman"/>
            <w:i/>
            <w:iCs/>
            <w:color w:val="000000" w:themeColor="text1"/>
            <w:shd w:val="clear" w:color="auto" w:fill="FFFFFF"/>
            <w:lang w:eastAsia="sv-SE"/>
            <w:rPrChange w:id="159" w:author="Jennie Skynäs" w:date="2022-06-07T00:41:00Z">
              <w:rPr>
                <w:rFonts w:ascii="Lato" w:eastAsia="Times New Roman" w:hAnsi="Lato" w:cs="Times New Roman"/>
                <w:i/>
                <w:iCs/>
                <w:color w:val="2D3B45"/>
                <w:shd w:val="clear" w:color="auto" w:fill="FFFFFF"/>
                <w:lang w:eastAsia="sv-SE"/>
              </w:rPr>
            </w:rPrChange>
          </w:rPr>
          <w:t xml:space="preserve">: Digital </w:t>
        </w:r>
        <w:proofErr w:type="spellStart"/>
        <w:r w:rsidRPr="00544D3B">
          <w:rPr>
            <w:rFonts w:ascii="Times New Roman" w:eastAsia="Times New Roman" w:hAnsi="Times New Roman" w:cs="Times New Roman"/>
            <w:i/>
            <w:iCs/>
            <w:color w:val="000000" w:themeColor="text1"/>
            <w:shd w:val="clear" w:color="auto" w:fill="FFFFFF"/>
            <w:lang w:eastAsia="sv-SE"/>
            <w:rPrChange w:id="160" w:author="Jennie Skynäs" w:date="2022-06-07T00:41:00Z">
              <w:rPr>
                <w:rFonts w:ascii="Lato" w:eastAsia="Times New Roman" w:hAnsi="Lato" w:cs="Times New Roman"/>
                <w:i/>
                <w:iCs/>
                <w:color w:val="2D3B45"/>
                <w:shd w:val="clear" w:color="auto" w:fill="FFFFFF"/>
                <w:lang w:eastAsia="sv-SE"/>
              </w:rPr>
            </w:rPrChange>
          </w:rPr>
          <w:t>Imaging</w:t>
        </w:r>
        <w:proofErr w:type="spellEnd"/>
        <w:r w:rsidRPr="00544D3B">
          <w:rPr>
            <w:rFonts w:ascii="Times New Roman" w:eastAsia="Times New Roman" w:hAnsi="Times New Roman" w:cs="Times New Roman"/>
            <w:i/>
            <w:iCs/>
            <w:color w:val="000000" w:themeColor="text1"/>
            <w:shd w:val="clear" w:color="auto" w:fill="FFFFFF"/>
            <w:lang w:eastAsia="sv-SE"/>
            <w:rPrChange w:id="161"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162" w:author="Jennie Skynäs" w:date="2022-06-07T00:41:00Z">
              <w:rPr>
                <w:rFonts w:ascii="Lato" w:eastAsia="Times New Roman" w:hAnsi="Lato" w:cs="Times New Roman"/>
                <w:i/>
                <w:iCs/>
                <w:color w:val="2D3B45"/>
                <w:shd w:val="clear" w:color="auto" w:fill="FFFFFF"/>
                <w:lang w:eastAsia="sv-SE"/>
              </w:rPr>
            </w:rPrChange>
          </w:rPr>
          <w:t>Tutorial</w:t>
        </w:r>
        <w:proofErr w:type="spellEnd"/>
        <w:r w:rsidRPr="00544D3B">
          <w:rPr>
            <w:rFonts w:ascii="Times New Roman" w:eastAsia="Times New Roman" w:hAnsi="Times New Roman" w:cs="Times New Roman"/>
            <w:color w:val="000000" w:themeColor="text1"/>
            <w:shd w:val="clear" w:color="auto" w:fill="FFFFFF"/>
            <w:lang w:eastAsia="sv-SE"/>
            <w:rPrChange w:id="163" w:author="Jennie Skynäs" w:date="2022-06-07T00:41:00Z">
              <w:rPr>
                <w:rFonts w:ascii="Lato" w:eastAsia="Times New Roman" w:hAnsi="Lato" w:cs="Times New Roman"/>
                <w:color w:val="2D3B45"/>
                <w:shd w:val="clear" w:color="auto" w:fill="FFFFFF"/>
                <w:lang w:eastAsia="sv-SE"/>
              </w:rPr>
            </w:rPrChange>
          </w:rPr>
          <w:t>.</w:t>
        </w:r>
      </w:moveTo>
    </w:p>
    <w:p w14:paraId="7399E8F8" w14:textId="7D585E56" w:rsidR="00544D3B" w:rsidRPr="00544D3B" w:rsidRDefault="00544D3B" w:rsidP="00544D3B">
      <w:pPr>
        <w:rPr>
          <w:ins w:id="164" w:author="Jennie Skynäs" w:date="2022-06-07T00:39:00Z"/>
          <w:rFonts w:ascii="Times New Roman" w:eastAsia="Times New Roman" w:hAnsi="Times New Roman" w:cs="Times New Roman"/>
          <w:color w:val="000000" w:themeColor="text1"/>
          <w:shd w:val="clear" w:color="auto" w:fill="FFFFFF"/>
          <w:lang w:eastAsia="sv-SE"/>
          <w:rPrChange w:id="165" w:author="Jennie Skynäs" w:date="2022-06-07T00:41:00Z">
            <w:rPr>
              <w:ins w:id="166" w:author="Jennie Skynäs" w:date="2022-06-07T00:39:00Z"/>
              <w:rFonts w:ascii="Lato" w:eastAsia="Times New Roman" w:hAnsi="Lato" w:cs="Times New Roman"/>
              <w:color w:val="2D3B45"/>
              <w:shd w:val="clear" w:color="auto" w:fill="FFFFFF"/>
              <w:lang w:eastAsia="sv-SE"/>
            </w:rPr>
          </w:rPrChange>
        </w:rPr>
      </w:pPr>
    </w:p>
    <w:p w14:paraId="4227FBCF" w14:textId="77777777" w:rsidR="00544D3B" w:rsidRPr="00544D3B" w:rsidRDefault="00544D3B" w:rsidP="00544D3B">
      <w:pPr>
        <w:rPr>
          <w:ins w:id="167" w:author="Jennie Skynäs" w:date="2022-06-07T00:39:00Z"/>
          <w:moveTo w:id="168" w:author="Jennie Skynäs" w:date="2022-06-07T00:35:00Z"/>
          <w:rFonts w:ascii="Times New Roman" w:eastAsia="Times New Roman" w:hAnsi="Times New Roman" w:cs="Times New Roman"/>
          <w:color w:val="000000" w:themeColor="text1"/>
          <w:lang w:eastAsia="sv-SE"/>
          <w:rPrChange w:id="169" w:author="Jennie Skynäs" w:date="2022-06-07T00:41:00Z">
            <w:rPr>
              <w:ins w:id="170" w:author="Jennie Skynäs" w:date="2022-06-07T00:39:00Z"/>
              <w:moveTo w:id="171" w:author="Jennie Skynäs" w:date="2022-06-07T00:35:00Z"/>
              <w:rFonts w:ascii="Times New Roman" w:eastAsia="Times New Roman" w:hAnsi="Times New Roman" w:cs="Times New Roman"/>
              <w:lang w:eastAsia="sv-SE"/>
            </w:rPr>
          </w:rPrChange>
        </w:rPr>
      </w:pPr>
    </w:p>
    <w:moveToRangeEnd w:id="147"/>
    <w:p w14:paraId="22A6B2C0" w14:textId="592FBE25" w:rsidR="00544D3B" w:rsidRPr="00544D3B" w:rsidRDefault="00544D3B" w:rsidP="00544D3B">
      <w:pPr>
        <w:rPr>
          <w:ins w:id="172" w:author="Jennie Skynäs" w:date="2022-06-07T00:35:00Z"/>
          <w:rFonts w:ascii="Times New Roman" w:hAnsi="Times New Roman" w:cs="Times New Roman"/>
          <w:color w:val="000000" w:themeColor="text1"/>
          <w:rPrChange w:id="173" w:author="Jennie Skynäs" w:date="2022-06-07T00:41:00Z">
            <w:rPr>
              <w:ins w:id="174" w:author="Jennie Skynäs" w:date="2022-06-07T00:35:00Z"/>
              <w:rFonts w:ascii="Times" w:hAnsi="Times"/>
            </w:rPr>
          </w:rPrChange>
        </w:rPr>
      </w:pPr>
      <w:ins w:id="175" w:author="Jennie Skynäs" w:date="2022-06-07T00:39:00Z">
        <w:r w:rsidRPr="00544D3B">
          <w:rPr>
            <w:rFonts w:ascii="Times New Roman" w:hAnsi="Times New Roman" w:cs="Times New Roman"/>
            <w:color w:val="000000" w:themeColor="text1"/>
            <w:shd w:val="clear" w:color="auto" w:fill="FFFFFF"/>
            <w:rPrChange w:id="176" w:author="Jennie Skynäs" w:date="2022-06-07T00:41:00Z">
              <w:rPr>
                <w:rFonts w:ascii="Lato" w:hAnsi="Lato"/>
                <w:color w:val="2D3B45"/>
                <w:shd w:val="clear" w:color="auto" w:fill="FFFFFF"/>
              </w:rPr>
            </w:rPrChange>
          </w:rPr>
          <w:t>Dahlström, M (2011). </w:t>
        </w:r>
        <w:proofErr w:type="spellStart"/>
        <w:r w:rsidRPr="00544D3B">
          <w:rPr>
            <w:rStyle w:val="instructurefileholder"/>
            <w:rFonts w:ascii="Times New Roman" w:hAnsi="Times New Roman" w:cs="Times New Roman"/>
            <w:color w:val="000000" w:themeColor="text1"/>
            <w:rPrChange w:id="177" w:author="Jennie Skynäs" w:date="2022-06-07T00:41:00Z">
              <w:rPr>
                <w:rStyle w:val="instructurefileholder"/>
                <w:rFonts w:ascii="Lato" w:hAnsi="Lato"/>
                <w:color w:val="2D3B45"/>
              </w:rPr>
            </w:rPrChange>
          </w:rPr>
          <w:fldChar w:fldCharType="begin"/>
        </w:r>
        <w:r w:rsidRPr="00544D3B">
          <w:rPr>
            <w:rStyle w:val="instructurefileholder"/>
            <w:rFonts w:ascii="Times New Roman" w:hAnsi="Times New Roman" w:cs="Times New Roman"/>
            <w:color w:val="000000" w:themeColor="text1"/>
            <w:rPrChange w:id="178" w:author="Jennie Skynäs" w:date="2022-06-07T00:41:00Z">
              <w:rPr>
                <w:rStyle w:val="instructurefileholder"/>
                <w:rFonts w:ascii="Lato" w:hAnsi="Lato"/>
                <w:color w:val="2D3B45"/>
              </w:rPr>
            </w:rPrChange>
          </w:rPr>
          <w:instrText xml:space="preserve"> HYPERLINK "https://hb.instructure.com/courses/3170/files/94361?wrap=1" \o "buw-44-dahlstrom.pdf" \t "_blank" </w:instrText>
        </w:r>
        <w:r w:rsidRPr="00544D3B">
          <w:rPr>
            <w:rStyle w:val="instructurefileholder"/>
            <w:rFonts w:ascii="Times New Roman" w:hAnsi="Times New Roman" w:cs="Times New Roman"/>
            <w:color w:val="000000" w:themeColor="text1"/>
            <w:rPrChange w:id="179" w:author="Jennie Skynäs" w:date="2022-06-07T00:41:00Z">
              <w:rPr>
                <w:rStyle w:val="instructurefileholder"/>
                <w:rFonts w:ascii="Lato" w:hAnsi="Lato"/>
                <w:color w:val="2D3B45"/>
              </w:rPr>
            </w:rPrChange>
          </w:rPr>
          <w:fldChar w:fldCharType="separate"/>
        </w:r>
        <w:r w:rsidRPr="00544D3B">
          <w:rPr>
            <w:rStyle w:val="Hyperlnk"/>
            <w:rFonts w:ascii="Times New Roman" w:hAnsi="Times New Roman" w:cs="Times New Roman"/>
            <w:color w:val="000000" w:themeColor="text1"/>
            <w:rPrChange w:id="180" w:author="Jennie Skynäs" w:date="2022-06-07T00:41:00Z">
              <w:rPr>
                <w:rStyle w:val="Hyperlnk"/>
                <w:rFonts w:ascii="Lato" w:hAnsi="Lato"/>
              </w:rPr>
            </w:rPrChange>
          </w:rPr>
          <w:t>Editing</w:t>
        </w:r>
        <w:proofErr w:type="spellEnd"/>
        <w:r w:rsidRPr="00544D3B">
          <w:rPr>
            <w:rStyle w:val="Hyperlnk"/>
            <w:rFonts w:ascii="Times New Roman" w:hAnsi="Times New Roman" w:cs="Times New Roman"/>
            <w:color w:val="000000" w:themeColor="text1"/>
            <w:rPrChange w:id="181" w:author="Jennie Skynäs" w:date="2022-06-07T00:41:00Z">
              <w:rPr>
                <w:rStyle w:val="Hyperlnk"/>
                <w:rFonts w:ascii="Lato" w:hAnsi="Lato"/>
              </w:rPr>
            </w:rPrChange>
          </w:rPr>
          <w:t xml:space="preserve"> </w:t>
        </w:r>
        <w:proofErr w:type="spellStart"/>
        <w:r w:rsidRPr="00544D3B">
          <w:rPr>
            <w:rStyle w:val="Hyperlnk"/>
            <w:rFonts w:ascii="Times New Roman" w:hAnsi="Times New Roman" w:cs="Times New Roman"/>
            <w:color w:val="000000" w:themeColor="text1"/>
            <w:rPrChange w:id="182" w:author="Jennie Skynäs" w:date="2022-06-07T00:41:00Z">
              <w:rPr>
                <w:rStyle w:val="Hyperlnk"/>
                <w:rFonts w:ascii="Lato" w:hAnsi="Lato"/>
              </w:rPr>
            </w:rPrChange>
          </w:rPr>
          <w:t>Libraries</w:t>
        </w:r>
        <w:proofErr w:type="spellEnd"/>
        <w:r w:rsidRPr="00544D3B">
          <w:rPr>
            <w:rStyle w:val="Hyperlnk"/>
            <w:rFonts w:ascii="Times New Roman" w:hAnsi="Times New Roman" w:cs="Times New Roman"/>
            <w:color w:val="000000" w:themeColor="text1"/>
            <w:rPrChange w:id="183" w:author="Jennie Skynäs" w:date="2022-06-07T00:41:00Z">
              <w:rPr>
                <w:rStyle w:val="Hyperlnk"/>
                <w:rFonts w:ascii="Lato" w:hAnsi="Lato"/>
              </w:rPr>
            </w:rPrChange>
          </w:rPr>
          <w:t>.</w:t>
        </w:r>
        <w:r w:rsidRPr="00544D3B">
          <w:rPr>
            <w:rStyle w:val="instructurefileholder"/>
            <w:rFonts w:ascii="Times New Roman" w:hAnsi="Times New Roman" w:cs="Times New Roman"/>
            <w:color w:val="000000" w:themeColor="text1"/>
            <w:rPrChange w:id="184" w:author="Jennie Skynäs" w:date="2022-06-07T00:41:00Z">
              <w:rPr>
                <w:rStyle w:val="instructurefileholder"/>
                <w:rFonts w:ascii="Lato" w:hAnsi="Lato"/>
                <w:color w:val="2D3B45"/>
              </w:rPr>
            </w:rPrChange>
          </w:rPr>
          <w:fldChar w:fldCharType="end"/>
        </w:r>
      </w:ins>
      <w:ins w:id="185" w:author="Jennie Skynäs" w:date="2022-06-07T00:40:00Z">
        <w:r w:rsidRPr="00544D3B">
          <w:rPr>
            <w:rStyle w:val="Betoning"/>
            <w:rFonts w:ascii="Times New Roman" w:hAnsi="Times New Roman" w:cs="Times New Roman"/>
            <w:color w:val="000000" w:themeColor="text1"/>
            <w:rPrChange w:id="186" w:author="Jennie Skynäs" w:date="2022-06-07T00:41:00Z">
              <w:rPr>
                <w:rStyle w:val="Betoning"/>
                <w:rFonts w:ascii="Lato" w:hAnsi="Lato"/>
                <w:color w:val="2D3B45"/>
              </w:rPr>
            </w:rPrChange>
          </w:rPr>
          <w:t xml:space="preserve"> </w:t>
        </w:r>
      </w:ins>
      <w:proofErr w:type="spellStart"/>
      <w:ins w:id="187" w:author="Jennie Skynäs" w:date="2022-06-07T00:39:00Z">
        <w:r w:rsidRPr="00544D3B">
          <w:rPr>
            <w:rStyle w:val="Betoning"/>
            <w:rFonts w:ascii="Times New Roman" w:hAnsi="Times New Roman" w:cs="Times New Roman"/>
            <w:color w:val="000000" w:themeColor="text1"/>
            <w:rPrChange w:id="188" w:author="Jennie Skynäs" w:date="2022-06-07T00:41:00Z">
              <w:rPr>
                <w:rStyle w:val="Betoning"/>
                <w:rFonts w:ascii="Lato" w:hAnsi="Lato"/>
                <w:color w:val="2D3B45"/>
              </w:rPr>
            </w:rPrChange>
          </w:rPr>
          <w:t>Bibliothek</w:t>
        </w:r>
        <w:proofErr w:type="spellEnd"/>
        <w:r w:rsidRPr="00544D3B">
          <w:rPr>
            <w:rStyle w:val="Betoning"/>
            <w:rFonts w:ascii="Times New Roman" w:hAnsi="Times New Roman" w:cs="Times New Roman"/>
            <w:color w:val="000000" w:themeColor="text1"/>
            <w:rPrChange w:id="189" w:author="Jennie Skynäs" w:date="2022-06-07T00:41:00Z">
              <w:rPr>
                <w:rStyle w:val="Betoning"/>
                <w:rFonts w:ascii="Lato" w:hAnsi="Lato"/>
                <w:color w:val="2D3B45"/>
              </w:rPr>
            </w:rPrChange>
          </w:rPr>
          <w:t xml:space="preserve"> </w:t>
        </w:r>
        <w:proofErr w:type="spellStart"/>
        <w:r w:rsidRPr="00544D3B">
          <w:rPr>
            <w:rStyle w:val="Betoning"/>
            <w:rFonts w:ascii="Times New Roman" w:hAnsi="Times New Roman" w:cs="Times New Roman"/>
            <w:color w:val="000000" w:themeColor="text1"/>
            <w:rPrChange w:id="190" w:author="Jennie Skynäs" w:date="2022-06-07T00:41:00Z">
              <w:rPr>
                <w:rStyle w:val="Betoning"/>
                <w:rFonts w:ascii="Lato" w:hAnsi="Lato"/>
                <w:color w:val="2D3B45"/>
              </w:rPr>
            </w:rPrChange>
          </w:rPr>
          <w:t>und</w:t>
        </w:r>
        <w:proofErr w:type="spellEnd"/>
        <w:r w:rsidRPr="00544D3B">
          <w:rPr>
            <w:rStyle w:val="Betoning"/>
            <w:rFonts w:ascii="Times New Roman" w:hAnsi="Times New Roman" w:cs="Times New Roman"/>
            <w:color w:val="000000" w:themeColor="text1"/>
            <w:rPrChange w:id="191" w:author="Jennie Skynäs" w:date="2022-06-07T00:41:00Z">
              <w:rPr>
                <w:rStyle w:val="Betoning"/>
                <w:rFonts w:ascii="Lato" w:hAnsi="Lato"/>
                <w:color w:val="2D3B45"/>
              </w:rPr>
            </w:rPrChange>
          </w:rPr>
          <w:t xml:space="preserve"> </w:t>
        </w:r>
        <w:proofErr w:type="spellStart"/>
        <w:r w:rsidRPr="00544D3B">
          <w:rPr>
            <w:rStyle w:val="Betoning"/>
            <w:rFonts w:ascii="Times New Roman" w:hAnsi="Times New Roman" w:cs="Times New Roman"/>
            <w:color w:val="000000" w:themeColor="text1"/>
            <w:rPrChange w:id="192" w:author="Jennie Skynäs" w:date="2022-06-07T00:41:00Z">
              <w:rPr>
                <w:rStyle w:val="Betoning"/>
                <w:rFonts w:ascii="Lato" w:hAnsi="Lato"/>
                <w:color w:val="2D3B45"/>
              </w:rPr>
            </w:rPrChange>
          </w:rPr>
          <w:t>Wissenschaft</w:t>
        </w:r>
        <w:proofErr w:type="spellEnd"/>
        <w:r w:rsidRPr="00544D3B">
          <w:rPr>
            <w:rStyle w:val="Betoning"/>
            <w:rFonts w:ascii="Times New Roman" w:hAnsi="Times New Roman" w:cs="Times New Roman"/>
            <w:color w:val="000000" w:themeColor="text1"/>
            <w:rPrChange w:id="193" w:author="Jennie Skynäs" w:date="2022-06-07T00:41:00Z">
              <w:rPr>
                <w:rStyle w:val="Betoning"/>
                <w:rFonts w:ascii="Lato" w:hAnsi="Lato"/>
                <w:color w:val="2D3B45"/>
              </w:rPr>
            </w:rPrChange>
          </w:rPr>
          <w:t xml:space="preserve">. Vol. 44: Digitale Edition </w:t>
        </w:r>
        <w:proofErr w:type="spellStart"/>
        <w:r w:rsidRPr="00544D3B">
          <w:rPr>
            <w:rStyle w:val="Betoning"/>
            <w:rFonts w:ascii="Times New Roman" w:hAnsi="Times New Roman" w:cs="Times New Roman"/>
            <w:color w:val="000000" w:themeColor="text1"/>
            <w:rPrChange w:id="194" w:author="Jennie Skynäs" w:date="2022-06-07T00:41:00Z">
              <w:rPr>
                <w:rStyle w:val="Betoning"/>
                <w:rFonts w:ascii="Lato" w:hAnsi="Lato"/>
                <w:color w:val="2D3B45"/>
              </w:rPr>
            </w:rPrChange>
          </w:rPr>
          <w:t>und</w:t>
        </w:r>
        <w:proofErr w:type="spellEnd"/>
        <w:r w:rsidRPr="00544D3B">
          <w:rPr>
            <w:rStyle w:val="Betoning"/>
            <w:rFonts w:ascii="Times New Roman" w:hAnsi="Times New Roman" w:cs="Times New Roman"/>
            <w:color w:val="000000" w:themeColor="text1"/>
            <w:rPrChange w:id="195" w:author="Jennie Skynäs" w:date="2022-06-07T00:41:00Z">
              <w:rPr>
                <w:rStyle w:val="Betoning"/>
                <w:rFonts w:ascii="Lato" w:hAnsi="Lato"/>
                <w:color w:val="2D3B45"/>
              </w:rPr>
            </w:rPrChange>
          </w:rPr>
          <w:t xml:space="preserve"> </w:t>
        </w:r>
        <w:proofErr w:type="spellStart"/>
        <w:r w:rsidRPr="00544D3B">
          <w:rPr>
            <w:rStyle w:val="Betoning"/>
            <w:rFonts w:ascii="Times New Roman" w:hAnsi="Times New Roman" w:cs="Times New Roman"/>
            <w:color w:val="000000" w:themeColor="text1"/>
            <w:rPrChange w:id="196" w:author="Jennie Skynäs" w:date="2022-06-07T00:41:00Z">
              <w:rPr>
                <w:rStyle w:val="Betoning"/>
                <w:rFonts w:ascii="Lato" w:hAnsi="Lato"/>
                <w:color w:val="2D3B45"/>
              </w:rPr>
            </w:rPrChange>
          </w:rPr>
          <w:t>Forschungsbibliothek</w:t>
        </w:r>
        <w:proofErr w:type="spellEnd"/>
        <w:r w:rsidRPr="00544D3B">
          <w:rPr>
            <w:rFonts w:ascii="Times New Roman" w:hAnsi="Times New Roman" w:cs="Times New Roman"/>
            <w:color w:val="000000" w:themeColor="text1"/>
            <w:shd w:val="clear" w:color="auto" w:fill="FFFFFF"/>
            <w:rPrChange w:id="197" w:author="Jennie Skynäs" w:date="2022-06-07T00:41:00Z">
              <w:rPr>
                <w:rFonts w:ascii="Lato" w:hAnsi="Lato"/>
                <w:color w:val="2D3B45"/>
                <w:shd w:val="clear" w:color="auto" w:fill="FFFFFF"/>
              </w:rPr>
            </w:rPrChange>
          </w:rPr>
          <w:t xml:space="preserve">. </w:t>
        </w:r>
        <w:proofErr w:type="spellStart"/>
        <w:r w:rsidRPr="00544D3B">
          <w:rPr>
            <w:rFonts w:ascii="Times New Roman" w:hAnsi="Times New Roman" w:cs="Times New Roman"/>
            <w:color w:val="000000" w:themeColor="text1"/>
            <w:shd w:val="clear" w:color="auto" w:fill="FFFFFF"/>
            <w:rPrChange w:id="198" w:author="Jennie Skynäs" w:date="2022-06-07T00:41:00Z">
              <w:rPr>
                <w:rFonts w:ascii="Lato" w:hAnsi="Lato"/>
                <w:color w:val="2D3B45"/>
                <w:shd w:val="clear" w:color="auto" w:fill="FFFFFF"/>
              </w:rPr>
            </w:rPrChange>
          </w:rPr>
          <w:t>Harrassowitz</w:t>
        </w:r>
        <w:proofErr w:type="spellEnd"/>
        <w:r w:rsidRPr="00544D3B">
          <w:rPr>
            <w:rFonts w:ascii="Times New Roman" w:hAnsi="Times New Roman" w:cs="Times New Roman"/>
            <w:color w:val="000000" w:themeColor="text1"/>
            <w:shd w:val="clear" w:color="auto" w:fill="FFFFFF"/>
            <w:rPrChange w:id="199" w:author="Jennie Skynäs" w:date="2022-06-07T00:41:00Z">
              <w:rPr>
                <w:rFonts w:ascii="Lato" w:hAnsi="Lato"/>
                <w:color w:val="2D3B45"/>
                <w:shd w:val="clear" w:color="auto" w:fill="FFFFFF"/>
              </w:rPr>
            </w:rPrChange>
          </w:rPr>
          <w:t xml:space="preserve">. </w:t>
        </w:r>
        <w:proofErr w:type="gramStart"/>
        <w:r w:rsidRPr="00544D3B">
          <w:rPr>
            <w:rFonts w:ascii="Times New Roman" w:hAnsi="Times New Roman" w:cs="Times New Roman"/>
            <w:color w:val="000000" w:themeColor="text1"/>
            <w:shd w:val="clear" w:color="auto" w:fill="FFFFFF"/>
            <w:rPrChange w:id="200" w:author="Jennie Skynäs" w:date="2022-06-07T00:41:00Z">
              <w:rPr>
                <w:rFonts w:ascii="Lato" w:hAnsi="Lato"/>
                <w:color w:val="2D3B45"/>
                <w:shd w:val="clear" w:color="auto" w:fill="FFFFFF"/>
              </w:rPr>
            </w:rPrChange>
          </w:rPr>
          <w:t>91-106</w:t>
        </w:r>
        <w:proofErr w:type="gramEnd"/>
        <w:r w:rsidRPr="00544D3B">
          <w:rPr>
            <w:rFonts w:ascii="Times New Roman" w:hAnsi="Times New Roman" w:cs="Times New Roman"/>
            <w:color w:val="000000" w:themeColor="text1"/>
            <w:shd w:val="clear" w:color="auto" w:fill="FFFFFF"/>
            <w:rPrChange w:id="201" w:author="Jennie Skynäs" w:date="2022-06-07T00:41:00Z">
              <w:rPr>
                <w:rFonts w:ascii="Lato" w:hAnsi="Lato"/>
                <w:color w:val="2D3B45"/>
                <w:shd w:val="clear" w:color="auto" w:fill="FFFFFF"/>
              </w:rPr>
            </w:rPrChange>
          </w:rPr>
          <w:t>.</w:t>
        </w:r>
      </w:ins>
    </w:p>
    <w:p w14:paraId="61CEBCEB" w14:textId="0FB8FA3B" w:rsidR="0024632F" w:rsidRPr="00544D3B" w:rsidDel="00544D3B" w:rsidRDefault="0024632F">
      <w:pPr>
        <w:rPr>
          <w:del w:id="202" w:author="Jennie Skynäs" w:date="2022-06-07T00:35:00Z"/>
          <w:rFonts w:ascii="Times New Roman" w:hAnsi="Times New Roman" w:cs="Times New Roman"/>
          <w:color w:val="000000" w:themeColor="text1"/>
          <w:highlight w:val="white"/>
          <w:rPrChange w:id="203" w:author="Jennie Skynäs" w:date="2022-06-07T00:41:00Z">
            <w:rPr>
              <w:del w:id="204" w:author="Jennie Skynäs" w:date="2022-06-07T00:35:00Z"/>
              <w:rFonts w:ascii="Times New Roman" w:hAnsi="Times New Roman" w:cs="Times New Roman"/>
              <w:highlight w:val="white"/>
            </w:rPr>
          </w:rPrChange>
        </w:rPr>
        <w:pPrChange w:id="205" w:author="Jennie Skynäs" w:date="2022-06-07T00:21:00Z">
          <w:pPr>
            <w:shd w:val="clear" w:color="auto" w:fill="FFFFFF"/>
            <w:autoSpaceDE w:val="0"/>
            <w:autoSpaceDN w:val="0"/>
            <w:adjustRightInd w:val="0"/>
          </w:pPr>
        </w:pPrChange>
      </w:pPr>
      <w:del w:id="206" w:author="Jennie Skynäs" w:date="2022-06-07T00:21:00Z">
        <w:r w:rsidRPr="00544D3B" w:rsidDel="00544D3B">
          <w:rPr>
            <w:rFonts w:ascii="Times New Roman" w:hAnsi="Times New Roman" w:cs="Times New Roman"/>
            <w:color w:val="000000" w:themeColor="text1"/>
            <w:highlight w:val="white"/>
            <w:rPrChange w:id="207" w:author="Jennie Skynäs" w:date="2022-06-07T00:41:00Z">
              <w:rPr>
                <w:rFonts w:ascii="Times New Roman" w:hAnsi="Times New Roman" w:cs="Times New Roman"/>
                <w:color w:val="000000"/>
                <w:highlight w:val="white"/>
              </w:rPr>
            </w:rPrChange>
          </w:rPr>
          <w:delText>(</w:delText>
        </w:r>
      </w:del>
      <w:del w:id="208" w:author="Jennie Skynäs" w:date="2022-06-07T00:35:00Z">
        <w:r w:rsidRPr="00544D3B" w:rsidDel="00544D3B">
          <w:rPr>
            <w:rFonts w:ascii="Times New Roman" w:hAnsi="Times New Roman" w:cs="Times New Roman"/>
            <w:color w:val="000000" w:themeColor="text1"/>
            <w:highlight w:val="white"/>
            <w:rPrChange w:id="209" w:author="Jennie Skynäs" w:date="2022-06-07T00:41:00Z">
              <w:rPr>
                <w:rFonts w:ascii="Times New Roman" w:hAnsi="Times New Roman" w:cs="Times New Roman"/>
                <w:color w:val="000000"/>
                <w:highlight w:val="white"/>
              </w:rPr>
            </w:rPrChange>
          </w:rPr>
          <w:delText>http://runeberg.org/nfbr/0205.html).</w:delText>
        </w:r>
      </w:del>
    </w:p>
    <w:p w14:paraId="66CB10FC" w14:textId="7D1AA355" w:rsidR="00544D3B" w:rsidRPr="00544D3B" w:rsidDel="00544D3B" w:rsidRDefault="0024632F" w:rsidP="0024632F">
      <w:pPr>
        <w:shd w:val="clear" w:color="auto" w:fill="FFFFFF"/>
        <w:autoSpaceDE w:val="0"/>
        <w:autoSpaceDN w:val="0"/>
        <w:adjustRightInd w:val="0"/>
        <w:rPr>
          <w:del w:id="210" w:author="Jennie Skynäs" w:date="2022-06-07T00:23:00Z"/>
          <w:rFonts w:ascii="Times New Roman" w:hAnsi="Times New Roman" w:cs="Times New Roman"/>
          <w:color w:val="000000" w:themeColor="text1"/>
          <w:rPrChange w:id="211" w:author="Jennie Skynäs" w:date="2022-06-07T00:41:00Z">
            <w:rPr>
              <w:del w:id="212" w:author="Jennie Skynäs" w:date="2022-06-07T00:23:00Z"/>
              <w:rFonts w:ascii="Times New Roman" w:hAnsi="Times New Roman" w:cs="Times New Roman"/>
              <w:color w:val="000000"/>
            </w:rPr>
          </w:rPrChange>
        </w:rPr>
      </w:pPr>
      <w:del w:id="213" w:author="Jennie Skynäs" w:date="2022-06-07T00:35:00Z">
        <w:r w:rsidRPr="00544D3B" w:rsidDel="00544D3B">
          <w:rPr>
            <w:rFonts w:ascii="Times New Roman" w:hAnsi="Times New Roman" w:cs="Times New Roman"/>
            <w:color w:val="000000" w:themeColor="text1"/>
            <w:highlight w:val="white"/>
            <w:rPrChange w:id="214" w:author="Jennie Skynäs" w:date="2022-06-07T00:41:00Z">
              <w:rPr>
                <w:rFonts w:ascii="Times New Roman" w:hAnsi="Times New Roman" w:cs="Times New Roman"/>
                <w:color w:val="000000"/>
                <w:highlight w:val="white"/>
              </w:rPr>
            </w:rPrChange>
          </w:rPr>
          <w:delText>()</w:delText>
        </w:r>
      </w:del>
    </w:p>
    <w:p w14:paraId="6F75FF59" w14:textId="1CD1E30F" w:rsidR="00544D3B" w:rsidRPr="00544D3B" w:rsidRDefault="00544D3B" w:rsidP="0024632F">
      <w:pPr>
        <w:shd w:val="clear" w:color="auto" w:fill="FFFFFF"/>
        <w:autoSpaceDE w:val="0"/>
        <w:autoSpaceDN w:val="0"/>
        <w:adjustRightInd w:val="0"/>
        <w:rPr>
          <w:ins w:id="215" w:author="Jennie Skynäs" w:date="2022-06-07T00:24:00Z"/>
          <w:rFonts w:ascii="Times New Roman" w:hAnsi="Times New Roman" w:cs="Times New Roman"/>
          <w:color w:val="000000" w:themeColor="text1"/>
          <w:rPrChange w:id="216" w:author="Jennie Skynäs" w:date="2022-06-07T00:41:00Z">
            <w:rPr>
              <w:ins w:id="217" w:author="Jennie Skynäs" w:date="2022-06-07T00:24:00Z"/>
              <w:rFonts w:ascii="Times New Roman" w:hAnsi="Times New Roman" w:cs="Times New Roman"/>
              <w:color w:val="000000"/>
            </w:rPr>
          </w:rPrChange>
        </w:rPr>
      </w:pPr>
    </w:p>
    <w:p w14:paraId="3B007551" w14:textId="01F8F668" w:rsidR="00544D3B" w:rsidRPr="00544D3B" w:rsidRDefault="00544D3B" w:rsidP="0024632F">
      <w:pPr>
        <w:shd w:val="clear" w:color="auto" w:fill="FFFFFF"/>
        <w:autoSpaceDE w:val="0"/>
        <w:autoSpaceDN w:val="0"/>
        <w:adjustRightInd w:val="0"/>
        <w:rPr>
          <w:ins w:id="218" w:author="Jennie Skynäs" w:date="2022-06-07T00:40:00Z"/>
          <w:rFonts w:ascii="Times New Roman" w:hAnsi="Times New Roman" w:cs="Times New Roman"/>
          <w:color w:val="000000" w:themeColor="text1"/>
          <w:rPrChange w:id="219" w:author="Jennie Skynäs" w:date="2022-06-07T00:41:00Z">
            <w:rPr>
              <w:ins w:id="220" w:author="Jennie Skynäs" w:date="2022-06-07T00:40:00Z"/>
              <w:rFonts w:ascii="Times New Roman" w:hAnsi="Times New Roman" w:cs="Times New Roman"/>
              <w:color w:val="000000"/>
            </w:rPr>
          </w:rPrChange>
        </w:rPr>
      </w:pPr>
      <w:ins w:id="221" w:author="Jennie Skynäs" w:date="2022-06-07T00:25:00Z">
        <w:r w:rsidRPr="00544D3B">
          <w:rPr>
            <w:rFonts w:ascii="Times New Roman" w:hAnsi="Times New Roman" w:cs="Times New Roman"/>
            <w:color w:val="000000" w:themeColor="text1"/>
            <w:rPrChange w:id="222" w:author="Jennie Skynäs" w:date="2022-06-07T00:41:00Z">
              <w:rPr>
                <w:rFonts w:ascii="Times New Roman" w:hAnsi="Times New Roman" w:cs="Times New Roman"/>
                <w:color w:val="000000"/>
              </w:rPr>
            </w:rPrChange>
          </w:rPr>
          <w:t>Fullerton, R. (2016)</w:t>
        </w:r>
      </w:ins>
      <w:ins w:id="223" w:author="Jennie Skynäs" w:date="2022-06-07T00:26:00Z">
        <w:r w:rsidRPr="00544D3B">
          <w:rPr>
            <w:rFonts w:ascii="Times New Roman" w:hAnsi="Times New Roman" w:cs="Times New Roman"/>
            <w:color w:val="000000" w:themeColor="text1"/>
            <w:rPrChange w:id="224" w:author="Jennie Skynäs" w:date="2022-06-07T00:41:00Z">
              <w:rPr>
                <w:rFonts w:ascii="Times New Roman" w:hAnsi="Times New Roman" w:cs="Times New Roman"/>
                <w:color w:val="000000"/>
              </w:rPr>
            </w:rPrChange>
          </w:rPr>
          <w:t>.</w:t>
        </w:r>
      </w:ins>
      <w:ins w:id="225" w:author="Jennie Skynäs" w:date="2022-06-07T00:25:00Z">
        <w:r w:rsidRPr="00544D3B">
          <w:rPr>
            <w:rFonts w:ascii="Times New Roman" w:hAnsi="Times New Roman" w:cs="Times New Roman"/>
            <w:color w:val="000000" w:themeColor="text1"/>
            <w:rPrChange w:id="226" w:author="Jennie Skynäs" w:date="2022-06-07T00:41:00Z">
              <w:rPr>
                <w:rFonts w:ascii="Times New Roman" w:hAnsi="Times New Roman" w:cs="Times New Roman"/>
                <w:color w:val="000000"/>
              </w:rPr>
            </w:rPrChange>
          </w:rPr>
          <w:t xml:space="preserve"> </w:t>
        </w:r>
        <w:r w:rsidRPr="00544D3B">
          <w:rPr>
            <w:rFonts w:ascii="Times New Roman" w:hAnsi="Times New Roman" w:cs="Times New Roman"/>
            <w:i/>
            <w:iCs/>
            <w:color w:val="000000" w:themeColor="text1"/>
            <w:rPrChange w:id="227" w:author="Jennie Skynäs" w:date="2022-06-07T00:41:00Z">
              <w:rPr>
                <w:rFonts w:ascii="Times New Roman" w:hAnsi="Times New Roman" w:cs="Times New Roman"/>
                <w:color w:val="000000"/>
              </w:rPr>
            </w:rPrChange>
          </w:rPr>
          <w:t xml:space="preserve">The Foundations </w:t>
        </w:r>
        <w:proofErr w:type="spellStart"/>
        <w:r w:rsidRPr="00544D3B">
          <w:rPr>
            <w:rFonts w:ascii="Times New Roman" w:hAnsi="Times New Roman" w:cs="Times New Roman"/>
            <w:i/>
            <w:iCs/>
            <w:color w:val="000000" w:themeColor="text1"/>
            <w:rPrChange w:id="228" w:author="Jennie Skynäs" w:date="2022-06-07T00:41:00Z">
              <w:rPr>
                <w:rFonts w:ascii="Times New Roman" w:hAnsi="Times New Roman" w:cs="Times New Roman"/>
                <w:color w:val="000000"/>
              </w:rPr>
            </w:rPrChange>
          </w:rPr>
          <w:t>of</w:t>
        </w:r>
        <w:proofErr w:type="spellEnd"/>
        <w:r w:rsidRPr="00544D3B">
          <w:rPr>
            <w:rFonts w:ascii="Times New Roman" w:hAnsi="Times New Roman" w:cs="Times New Roman"/>
            <w:i/>
            <w:iCs/>
            <w:color w:val="000000" w:themeColor="text1"/>
            <w:rPrChange w:id="229" w:author="Jennie Skynäs" w:date="2022-06-07T00:41:00Z">
              <w:rPr>
                <w:rFonts w:ascii="Times New Roman" w:hAnsi="Times New Roman" w:cs="Times New Roman"/>
                <w:color w:val="000000"/>
              </w:rPr>
            </w:rPrChange>
          </w:rPr>
          <w:t xml:space="preserve"> Marketing </w:t>
        </w:r>
        <w:proofErr w:type="spellStart"/>
        <w:r w:rsidRPr="00544D3B">
          <w:rPr>
            <w:rFonts w:ascii="Times New Roman" w:hAnsi="Times New Roman" w:cs="Times New Roman"/>
            <w:i/>
            <w:iCs/>
            <w:color w:val="000000" w:themeColor="text1"/>
            <w:rPrChange w:id="230" w:author="Jennie Skynäs" w:date="2022-06-07T00:41:00Z">
              <w:rPr>
                <w:rFonts w:ascii="Times New Roman" w:hAnsi="Times New Roman" w:cs="Times New Roman"/>
                <w:color w:val="000000"/>
              </w:rPr>
            </w:rPrChange>
          </w:rPr>
          <w:t>Practice</w:t>
        </w:r>
        <w:proofErr w:type="spellEnd"/>
        <w:r w:rsidRPr="00544D3B">
          <w:rPr>
            <w:rFonts w:ascii="Times New Roman" w:hAnsi="Times New Roman" w:cs="Times New Roman"/>
            <w:i/>
            <w:iCs/>
            <w:color w:val="000000" w:themeColor="text1"/>
            <w:rPrChange w:id="231" w:author="Jennie Skynäs" w:date="2022-06-07T00:41:00Z">
              <w:rPr>
                <w:rFonts w:ascii="Times New Roman" w:hAnsi="Times New Roman" w:cs="Times New Roman"/>
                <w:color w:val="000000"/>
              </w:rPr>
            </w:rPrChange>
          </w:rPr>
          <w:t xml:space="preserve">: A </w:t>
        </w:r>
        <w:proofErr w:type="spellStart"/>
        <w:r w:rsidRPr="00544D3B">
          <w:rPr>
            <w:rFonts w:ascii="Times New Roman" w:hAnsi="Times New Roman" w:cs="Times New Roman"/>
            <w:i/>
            <w:iCs/>
            <w:color w:val="000000" w:themeColor="text1"/>
            <w:rPrChange w:id="232" w:author="Jennie Skynäs" w:date="2022-06-07T00:41:00Z">
              <w:rPr>
                <w:rFonts w:ascii="Times New Roman" w:hAnsi="Times New Roman" w:cs="Times New Roman"/>
                <w:color w:val="000000"/>
              </w:rPr>
            </w:rPrChange>
          </w:rPr>
          <w:t>history</w:t>
        </w:r>
        <w:proofErr w:type="spellEnd"/>
        <w:r w:rsidRPr="00544D3B">
          <w:rPr>
            <w:rFonts w:ascii="Times New Roman" w:hAnsi="Times New Roman" w:cs="Times New Roman"/>
            <w:i/>
            <w:iCs/>
            <w:color w:val="000000" w:themeColor="text1"/>
            <w:rPrChange w:id="233"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i/>
            <w:iCs/>
            <w:color w:val="000000" w:themeColor="text1"/>
            <w:rPrChange w:id="234" w:author="Jennie Skynäs" w:date="2022-06-07T00:41:00Z">
              <w:rPr>
                <w:rFonts w:ascii="Times New Roman" w:hAnsi="Times New Roman" w:cs="Times New Roman"/>
                <w:color w:val="000000"/>
              </w:rPr>
            </w:rPrChange>
          </w:rPr>
          <w:t>of</w:t>
        </w:r>
        <w:proofErr w:type="spellEnd"/>
        <w:r w:rsidRPr="00544D3B">
          <w:rPr>
            <w:rFonts w:ascii="Times New Roman" w:hAnsi="Times New Roman" w:cs="Times New Roman"/>
            <w:i/>
            <w:iCs/>
            <w:color w:val="000000" w:themeColor="text1"/>
            <w:rPrChange w:id="235"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i/>
            <w:iCs/>
            <w:color w:val="000000" w:themeColor="text1"/>
            <w:rPrChange w:id="236" w:author="Jennie Skynäs" w:date="2022-06-07T00:41:00Z">
              <w:rPr>
                <w:rFonts w:ascii="Times New Roman" w:hAnsi="Times New Roman" w:cs="Times New Roman"/>
                <w:color w:val="000000"/>
              </w:rPr>
            </w:rPrChange>
          </w:rPr>
          <w:t>book</w:t>
        </w:r>
        <w:proofErr w:type="spellEnd"/>
        <w:r w:rsidRPr="00544D3B">
          <w:rPr>
            <w:rFonts w:ascii="Times New Roman" w:hAnsi="Times New Roman" w:cs="Times New Roman"/>
            <w:i/>
            <w:iCs/>
            <w:color w:val="000000" w:themeColor="text1"/>
            <w:rPrChange w:id="237" w:author="Jennie Skynäs" w:date="2022-06-07T00:41:00Z">
              <w:rPr>
                <w:rFonts w:ascii="Times New Roman" w:hAnsi="Times New Roman" w:cs="Times New Roman"/>
                <w:color w:val="000000"/>
              </w:rPr>
            </w:rPrChange>
          </w:rPr>
          <w:t xml:space="preserve"> marketing in </w:t>
        </w:r>
        <w:proofErr w:type="spellStart"/>
        <w:r w:rsidRPr="00544D3B">
          <w:rPr>
            <w:rFonts w:ascii="Times New Roman" w:hAnsi="Times New Roman" w:cs="Times New Roman"/>
            <w:i/>
            <w:iCs/>
            <w:color w:val="000000" w:themeColor="text1"/>
            <w:rPrChange w:id="238" w:author="Jennie Skynäs" w:date="2022-06-07T00:41:00Z">
              <w:rPr>
                <w:rFonts w:ascii="Times New Roman" w:hAnsi="Times New Roman" w:cs="Times New Roman"/>
                <w:color w:val="000000"/>
              </w:rPr>
            </w:rPrChange>
          </w:rPr>
          <w:t>Germany</w:t>
        </w:r>
      </w:ins>
      <w:proofErr w:type="spellEnd"/>
      <w:ins w:id="239" w:author="Jennie Skynäs" w:date="2022-06-07T00:29:00Z">
        <w:r w:rsidRPr="00544D3B">
          <w:rPr>
            <w:rFonts w:ascii="Times New Roman" w:hAnsi="Times New Roman" w:cs="Times New Roman"/>
            <w:i/>
            <w:iCs/>
            <w:color w:val="000000" w:themeColor="text1"/>
            <w:rPrChange w:id="240" w:author="Jennie Skynäs" w:date="2022-06-07T00:41:00Z">
              <w:rPr>
                <w:rFonts w:ascii="Times New Roman" w:hAnsi="Times New Roman" w:cs="Times New Roman"/>
                <w:color w:val="000000"/>
              </w:rPr>
            </w:rPrChange>
          </w:rPr>
          <w:t xml:space="preserve">. </w:t>
        </w:r>
      </w:ins>
      <w:proofErr w:type="spellStart"/>
      <w:ins w:id="241" w:author="Jennie Skynäs" w:date="2022-06-07T00:30:00Z">
        <w:r w:rsidRPr="00544D3B">
          <w:rPr>
            <w:rFonts w:ascii="Times New Roman" w:hAnsi="Times New Roman" w:cs="Times New Roman"/>
            <w:color w:val="000000" w:themeColor="text1"/>
            <w:rPrChange w:id="242" w:author="Jennie Skynäs" w:date="2022-06-07T00:41:00Z">
              <w:rPr>
                <w:rFonts w:ascii="Times New Roman" w:hAnsi="Times New Roman" w:cs="Times New Roman"/>
                <w:color w:val="000000"/>
              </w:rPr>
            </w:rPrChange>
          </w:rPr>
          <w:t>Abingdon</w:t>
        </w:r>
        <w:proofErr w:type="spellEnd"/>
        <w:r w:rsidRPr="00544D3B">
          <w:rPr>
            <w:rFonts w:ascii="Times New Roman" w:hAnsi="Times New Roman" w:cs="Times New Roman"/>
            <w:color w:val="000000" w:themeColor="text1"/>
            <w:rPrChange w:id="243"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color w:val="000000" w:themeColor="text1"/>
            <w:rPrChange w:id="244" w:author="Jennie Skynäs" w:date="2022-06-07T00:41:00Z">
              <w:rPr>
                <w:rFonts w:ascii="Times New Roman" w:hAnsi="Times New Roman" w:cs="Times New Roman"/>
                <w:color w:val="000000"/>
              </w:rPr>
            </w:rPrChange>
          </w:rPr>
          <w:t>Oxfordshire</w:t>
        </w:r>
        <w:proofErr w:type="spellEnd"/>
        <w:r w:rsidRPr="00544D3B">
          <w:rPr>
            <w:rFonts w:ascii="Times New Roman" w:hAnsi="Times New Roman" w:cs="Times New Roman"/>
            <w:color w:val="000000" w:themeColor="text1"/>
            <w:rPrChange w:id="245" w:author="Jennie Skynäs" w:date="2022-06-07T00:41:00Z">
              <w:rPr>
                <w:rFonts w:ascii="Times New Roman" w:hAnsi="Times New Roman" w:cs="Times New Roman"/>
                <w:color w:val="000000"/>
              </w:rPr>
            </w:rPrChange>
          </w:rPr>
          <w:t xml:space="preserve">: </w:t>
        </w:r>
      </w:ins>
      <w:ins w:id="246" w:author="Jennie Skynäs" w:date="2022-06-07T00:29:00Z">
        <w:r w:rsidRPr="00544D3B">
          <w:rPr>
            <w:rFonts w:ascii="Times New Roman" w:hAnsi="Times New Roman" w:cs="Times New Roman"/>
            <w:color w:val="000000" w:themeColor="text1"/>
            <w:rPrChange w:id="247" w:author="Jennie Skynäs" w:date="2022-06-07T00:41:00Z">
              <w:rPr>
                <w:rFonts w:ascii="Times New Roman" w:hAnsi="Times New Roman" w:cs="Times New Roman"/>
                <w:color w:val="000000"/>
              </w:rPr>
            </w:rPrChange>
          </w:rPr>
          <w:t>Routledge</w:t>
        </w:r>
      </w:ins>
    </w:p>
    <w:p w14:paraId="4711B771" w14:textId="0DB744B8" w:rsidR="00544D3B" w:rsidRPr="00544D3B" w:rsidRDefault="00544D3B" w:rsidP="0024632F">
      <w:pPr>
        <w:shd w:val="clear" w:color="auto" w:fill="FFFFFF"/>
        <w:autoSpaceDE w:val="0"/>
        <w:autoSpaceDN w:val="0"/>
        <w:adjustRightInd w:val="0"/>
        <w:rPr>
          <w:ins w:id="248" w:author="Jennie Skynäs" w:date="2022-06-07T00:40:00Z"/>
          <w:rFonts w:ascii="Times New Roman" w:hAnsi="Times New Roman" w:cs="Times New Roman"/>
          <w:color w:val="000000" w:themeColor="text1"/>
          <w:rPrChange w:id="249" w:author="Jennie Skynäs" w:date="2022-06-07T00:41:00Z">
            <w:rPr>
              <w:ins w:id="250" w:author="Jennie Skynäs" w:date="2022-06-07T00:40:00Z"/>
              <w:rFonts w:ascii="Times New Roman" w:hAnsi="Times New Roman" w:cs="Times New Roman"/>
              <w:color w:val="000000"/>
            </w:rPr>
          </w:rPrChange>
        </w:rPr>
      </w:pPr>
    </w:p>
    <w:p w14:paraId="4AD40914" w14:textId="436D33FC" w:rsidR="00544D3B" w:rsidRPr="00544D3B" w:rsidRDefault="00544D3B" w:rsidP="0024632F">
      <w:pPr>
        <w:shd w:val="clear" w:color="auto" w:fill="FFFFFF"/>
        <w:autoSpaceDE w:val="0"/>
        <w:autoSpaceDN w:val="0"/>
        <w:adjustRightInd w:val="0"/>
        <w:rPr>
          <w:ins w:id="251" w:author="Jennie Skynäs" w:date="2022-06-07T00:25:00Z"/>
          <w:rFonts w:ascii="Times New Roman" w:hAnsi="Times New Roman" w:cs="Times New Roman"/>
          <w:color w:val="000000" w:themeColor="text1"/>
          <w:rPrChange w:id="252" w:author="Jennie Skynäs" w:date="2022-06-07T00:41:00Z">
            <w:rPr>
              <w:ins w:id="253" w:author="Jennie Skynäs" w:date="2022-06-07T00:25:00Z"/>
              <w:rFonts w:ascii="Times New Roman" w:hAnsi="Times New Roman" w:cs="Times New Roman"/>
              <w:color w:val="000000"/>
            </w:rPr>
          </w:rPrChange>
        </w:rPr>
      </w:pPr>
      <w:proofErr w:type="spellStart"/>
      <w:ins w:id="254" w:author="Jennie Skynäs" w:date="2022-06-07T00:40:00Z">
        <w:r w:rsidRPr="00544D3B">
          <w:rPr>
            <w:rFonts w:ascii="Times New Roman" w:hAnsi="Times New Roman" w:cs="Times New Roman"/>
            <w:color w:val="000000" w:themeColor="text1"/>
            <w:rPrChange w:id="255" w:author="Jennie Skynäs" w:date="2022-06-07T00:41:00Z">
              <w:rPr>
                <w:rFonts w:ascii="Times New Roman" w:hAnsi="Times New Roman" w:cs="Times New Roman"/>
                <w:color w:val="000000"/>
              </w:rPr>
            </w:rPrChange>
          </w:rPr>
          <w:t>Gulliksen</w:t>
        </w:r>
        <w:proofErr w:type="spellEnd"/>
        <w:r w:rsidRPr="00544D3B">
          <w:rPr>
            <w:rFonts w:ascii="Times New Roman" w:hAnsi="Times New Roman" w:cs="Times New Roman"/>
            <w:color w:val="000000" w:themeColor="text1"/>
            <w:rPrChange w:id="256" w:author="Jennie Skynäs" w:date="2022-06-07T00:41:00Z">
              <w:rPr>
                <w:rFonts w:ascii="Times New Roman" w:hAnsi="Times New Roman" w:cs="Times New Roman"/>
                <w:color w:val="000000"/>
              </w:rPr>
            </w:rPrChange>
          </w:rPr>
          <w:t xml:space="preserve">, </w:t>
        </w:r>
        <w:proofErr w:type="spellStart"/>
        <w:r w:rsidRPr="00544D3B">
          <w:rPr>
            <w:rFonts w:ascii="Times New Roman" w:hAnsi="Times New Roman" w:cs="Times New Roman"/>
            <w:color w:val="000000" w:themeColor="text1"/>
            <w:rPrChange w:id="257" w:author="Jennie Skynäs" w:date="2022-06-07T00:41:00Z">
              <w:rPr>
                <w:rFonts w:ascii="Times New Roman" w:hAnsi="Times New Roman" w:cs="Times New Roman"/>
                <w:color w:val="000000"/>
              </w:rPr>
            </w:rPrChange>
          </w:rPr>
          <w:t>Ø.T</w:t>
        </w:r>
        <w:proofErr w:type="spellEnd"/>
        <w:r w:rsidRPr="00544D3B">
          <w:rPr>
            <w:rFonts w:ascii="Times New Roman" w:hAnsi="Times New Roman" w:cs="Times New Roman"/>
            <w:color w:val="000000" w:themeColor="text1"/>
            <w:rPrChange w:id="258" w:author="Jennie Skynäs" w:date="2022-06-07T00:41:00Z">
              <w:rPr>
                <w:rFonts w:ascii="Times New Roman" w:hAnsi="Times New Roman" w:cs="Times New Roman"/>
                <w:color w:val="000000"/>
              </w:rPr>
            </w:rPrChange>
          </w:rPr>
          <w:t xml:space="preserve">. (2009). Matias </w:t>
        </w:r>
        <w:proofErr w:type="spellStart"/>
        <w:r w:rsidRPr="00544D3B">
          <w:rPr>
            <w:rFonts w:ascii="Times New Roman" w:hAnsi="Times New Roman" w:cs="Times New Roman"/>
            <w:color w:val="000000" w:themeColor="text1"/>
            <w:rPrChange w:id="259" w:author="Jennie Skynäs" w:date="2022-06-07T00:41:00Z">
              <w:rPr>
                <w:rFonts w:ascii="Times New Roman" w:hAnsi="Times New Roman" w:cs="Times New Roman"/>
                <w:color w:val="000000"/>
              </w:rPr>
            </w:rPrChange>
          </w:rPr>
          <w:t>Skard</w:t>
        </w:r>
        <w:proofErr w:type="spellEnd"/>
        <w:r w:rsidRPr="00544D3B">
          <w:rPr>
            <w:rFonts w:ascii="Times New Roman" w:hAnsi="Times New Roman" w:cs="Times New Roman"/>
            <w:color w:val="000000" w:themeColor="text1"/>
            <w:rPrChange w:id="260" w:author="Jennie Skynäs" w:date="2022-06-07T00:41:00Z">
              <w:rPr>
                <w:rFonts w:ascii="Times New Roman" w:hAnsi="Times New Roman" w:cs="Times New Roman"/>
                <w:color w:val="000000"/>
              </w:rPr>
            </w:rPrChange>
          </w:rPr>
          <w:t xml:space="preserve"> i </w:t>
        </w:r>
        <w:proofErr w:type="gramStart"/>
        <w:r w:rsidRPr="00544D3B">
          <w:rPr>
            <w:rFonts w:ascii="Times New Roman" w:hAnsi="Times New Roman" w:cs="Times New Roman"/>
            <w:i/>
            <w:iCs/>
            <w:color w:val="000000" w:themeColor="text1"/>
            <w:rPrChange w:id="261" w:author="Jennie Skynäs" w:date="2022-06-07T00:41:00Z">
              <w:rPr>
                <w:rFonts w:ascii="Times New Roman" w:hAnsi="Times New Roman" w:cs="Times New Roman"/>
                <w:color w:val="000000"/>
              </w:rPr>
            </w:rPrChange>
          </w:rPr>
          <w:t>Norsk</w:t>
        </w:r>
        <w:proofErr w:type="gramEnd"/>
        <w:r w:rsidRPr="00544D3B">
          <w:rPr>
            <w:rFonts w:ascii="Times New Roman" w:hAnsi="Times New Roman" w:cs="Times New Roman"/>
            <w:i/>
            <w:iCs/>
            <w:color w:val="000000" w:themeColor="text1"/>
            <w:rPrChange w:id="262" w:author="Jennie Skynäs" w:date="2022-06-07T00:41:00Z">
              <w:rPr>
                <w:rFonts w:ascii="Times New Roman" w:hAnsi="Times New Roman" w:cs="Times New Roman"/>
                <w:color w:val="000000"/>
              </w:rPr>
            </w:rPrChange>
          </w:rPr>
          <w:t xml:space="preserve"> biografisk </w:t>
        </w:r>
        <w:proofErr w:type="spellStart"/>
        <w:r w:rsidRPr="00544D3B">
          <w:rPr>
            <w:rFonts w:ascii="Times New Roman" w:hAnsi="Times New Roman" w:cs="Times New Roman"/>
            <w:i/>
            <w:iCs/>
            <w:color w:val="000000" w:themeColor="text1"/>
            <w:rPrChange w:id="263" w:author="Jennie Skynäs" w:date="2022-06-07T00:41:00Z">
              <w:rPr>
                <w:rFonts w:ascii="Times New Roman" w:hAnsi="Times New Roman" w:cs="Times New Roman"/>
                <w:color w:val="000000"/>
              </w:rPr>
            </w:rPrChange>
          </w:rPr>
          <w:t>leksikon</w:t>
        </w:r>
        <w:proofErr w:type="spellEnd"/>
        <w:r w:rsidRPr="00544D3B">
          <w:rPr>
            <w:rFonts w:ascii="Times New Roman" w:hAnsi="Times New Roman" w:cs="Times New Roman"/>
            <w:color w:val="000000" w:themeColor="text1"/>
            <w:rPrChange w:id="264" w:author="Jennie Skynäs" w:date="2022-06-07T00:41:00Z">
              <w:rPr>
                <w:rFonts w:ascii="Times New Roman" w:hAnsi="Times New Roman" w:cs="Times New Roman"/>
                <w:color w:val="000000"/>
              </w:rPr>
            </w:rPrChange>
          </w:rPr>
          <w:t xml:space="preserve">. Hämtad från: </w:t>
        </w:r>
        <w:r w:rsidRPr="00544D3B">
          <w:rPr>
            <w:rFonts w:ascii="Times New Roman" w:hAnsi="Times New Roman" w:cs="Times New Roman"/>
            <w:color w:val="000000" w:themeColor="text1"/>
            <w:rPrChange w:id="265" w:author="Jennie Skynäs" w:date="2022-06-07T00:41:00Z">
              <w:rPr>
                <w:rFonts w:ascii="Times New Roman" w:hAnsi="Times New Roman" w:cs="Times New Roman"/>
                <w:color w:val="000000"/>
              </w:rPr>
            </w:rPrChange>
          </w:rPr>
          <w:fldChar w:fldCharType="begin"/>
        </w:r>
        <w:r w:rsidRPr="00544D3B">
          <w:rPr>
            <w:rFonts w:ascii="Times New Roman" w:hAnsi="Times New Roman" w:cs="Times New Roman"/>
            <w:color w:val="000000" w:themeColor="text1"/>
            <w:rPrChange w:id="266" w:author="Jennie Skynäs" w:date="2022-06-07T00:41:00Z">
              <w:rPr>
                <w:rFonts w:ascii="Times New Roman" w:hAnsi="Times New Roman" w:cs="Times New Roman"/>
                <w:color w:val="000000"/>
              </w:rPr>
            </w:rPrChange>
          </w:rPr>
          <w:instrText xml:space="preserve"> HYPERLINK "https://nbl.snl.no/Matias_Skard" </w:instrText>
        </w:r>
        <w:r w:rsidRPr="00544D3B">
          <w:rPr>
            <w:rFonts w:ascii="Times New Roman" w:hAnsi="Times New Roman" w:cs="Times New Roman"/>
            <w:color w:val="000000" w:themeColor="text1"/>
            <w:rPrChange w:id="267" w:author="Jennie Skynäs" w:date="2022-06-07T00:41:00Z">
              <w:rPr>
                <w:rFonts w:ascii="Times New Roman" w:hAnsi="Times New Roman" w:cs="Times New Roman"/>
                <w:color w:val="000000"/>
              </w:rPr>
            </w:rPrChange>
          </w:rPr>
          <w:fldChar w:fldCharType="separate"/>
        </w:r>
        <w:r w:rsidRPr="00544D3B">
          <w:rPr>
            <w:rStyle w:val="Hyperlnk"/>
            <w:rFonts w:ascii="Times New Roman" w:hAnsi="Times New Roman" w:cs="Times New Roman"/>
            <w:color w:val="000000" w:themeColor="text1"/>
            <w:rPrChange w:id="268" w:author="Jennie Skynäs" w:date="2022-06-07T00:41:00Z">
              <w:rPr>
                <w:rStyle w:val="Hyperlnk"/>
                <w:rFonts w:ascii="Times New Roman" w:hAnsi="Times New Roman" w:cs="Times New Roman"/>
              </w:rPr>
            </w:rPrChange>
          </w:rPr>
          <w:t>https://nbl.snl.no/Matias_Skard</w:t>
        </w:r>
        <w:r w:rsidRPr="00544D3B">
          <w:rPr>
            <w:rFonts w:ascii="Times New Roman" w:hAnsi="Times New Roman" w:cs="Times New Roman"/>
            <w:color w:val="000000" w:themeColor="text1"/>
            <w:rPrChange w:id="269" w:author="Jennie Skynäs" w:date="2022-06-07T00:41:00Z">
              <w:rPr>
                <w:rFonts w:ascii="Times New Roman" w:hAnsi="Times New Roman" w:cs="Times New Roman"/>
                <w:color w:val="000000"/>
              </w:rPr>
            </w:rPrChange>
          </w:rPr>
          <w:fldChar w:fldCharType="end"/>
        </w:r>
      </w:ins>
    </w:p>
    <w:p w14:paraId="5D7F989E" w14:textId="77777777" w:rsidR="00544D3B" w:rsidRPr="00544D3B" w:rsidRDefault="00544D3B" w:rsidP="0024632F">
      <w:pPr>
        <w:shd w:val="clear" w:color="auto" w:fill="FFFFFF"/>
        <w:autoSpaceDE w:val="0"/>
        <w:autoSpaceDN w:val="0"/>
        <w:adjustRightInd w:val="0"/>
        <w:rPr>
          <w:ins w:id="270" w:author="Jennie Skynäs" w:date="2022-06-07T00:24:00Z"/>
          <w:rFonts w:ascii="Times New Roman" w:hAnsi="Times New Roman" w:cs="Times New Roman"/>
          <w:color w:val="000000" w:themeColor="text1"/>
          <w:highlight w:val="white"/>
          <w:rPrChange w:id="271" w:author="Jennie Skynäs" w:date="2022-06-07T00:41:00Z">
            <w:rPr>
              <w:ins w:id="272" w:author="Jennie Skynäs" w:date="2022-06-07T00:24:00Z"/>
              <w:rFonts w:ascii="Times New Roman" w:hAnsi="Times New Roman" w:cs="Times New Roman"/>
              <w:highlight w:val="white"/>
            </w:rPr>
          </w:rPrChange>
        </w:rPr>
      </w:pPr>
    </w:p>
    <w:p w14:paraId="1A49733A" w14:textId="6C4DA72F" w:rsidR="0024632F" w:rsidRPr="00544D3B" w:rsidDel="00544D3B" w:rsidRDefault="00544D3B" w:rsidP="0024632F">
      <w:pPr>
        <w:shd w:val="clear" w:color="auto" w:fill="FFFFFF"/>
        <w:autoSpaceDE w:val="0"/>
        <w:autoSpaceDN w:val="0"/>
        <w:adjustRightInd w:val="0"/>
        <w:rPr>
          <w:del w:id="273" w:author="Jennie Skynäs" w:date="2022-06-07T00:25:00Z"/>
          <w:rFonts w:ascii="Times New Roman" w:hAnsi="Times New Roman" w:cs="Times New Roman"/>
          <w:color w:val="000000" w:themeColor="text1"/>
          <w:highlight w:val="white"/>
          <w:rPrChange w:id="274" w:author="Jennie Skynäs" w:date="2022-06-07T00:41:00Z">
            <w:rPr>
              <w:del w:id="275" w:author="Jennie Skynäs" w:date="2022-06-07T00:25:00Z"/>
              <w:rFonts w:ascii="Times New Roman" w:hAnsi="Times New Roman" w:cs="Times New Roman"/>
              <w:color w:val="000000"/>
              <w:highlight w:val="white"/>
            </w:rPr>
          </w:rPrChange>
        </w:rPr>
      </w:pPr>
      <w:ins w:id="276" w:author="Jennie Skynäs" w:date="2022-06-07T00:33:00Z">
        <w:r w:rsidRPr="00544D3B">
          <w:rPr>
            <w:rFonts w:ascii="Times New Roman" w:hAnsi="Times New Roman" w:cs="Times New Roman"/>
            <w:color w:val="000000" w:themeColor="text1"/>
            <w:highlight w:val="white"/>
            <w:rPrChange w:id="277" w:author="Jennie Skynäs" w:date="2022-06-07T00:41:00Z">
              <w:rPr>
                <w:rFonts w:ascii="Times New Roman" w:hAnsi="Times New Roman" w:cs="Times New Roman"/>
                <w:color w:val="000000"/>
                <w:highlight w:val="white"/>
              </w:rPr>
            </w:rPrChange>
          </w:rPr>
          <w:t xml:space="preserve">PRV. (2022). </w:t>
        </w:r>
        <w:r w:rsidRPr="00544D3B">
          <w:rPr>
            <w:rFonts w:ascii="Times New Roman" w:hAnsi="Times New Roman" w:cs="Times New Roman"/>
            <w:color w:val="000000" w:themeColor="text1"/>
            <w:rPrChange w:id="278" w:author="Jennie Skynäs" w:date="2022-06-07T00:41:00Z">
              <w:rPr>
                <w:rFonts w:ascii="Times New Roman" w:hAnsi="Times New Roman" w:cs="Times New Roman"/>
                <w:color w:val="000000"/>
              </w:rPr>
            </w:rPrChange>
          </w:rPr>
          <w:t>Copyright</w:t>
        </w:r>
        <w:r w:rsidRPr="00544D3B">
          <w:rPr>
            <w:rFonts w:ascii="Times New Roman" w:hAnsi="Times New Roman" w:cs="Times New Roman"/>
            <w:color w:val="000000" w:themeColor="text1"/>
            <w:highlight w:val="white"/>
            <w:rPrChange w:id="279" w:author="Jennie Skynäs" w:date="2022-06-07T00:41:00Z">
              <w:rPr>
                <w:rFonts w:ascii="Times New Roman" w:hAnsi="Times New Roman" w:cs="Times New Roman"/>
                <w:color w:val="000000"/>
                <w:highlight w:val="white"/>
              </w:rPr>
            </w:rPrChange>
          </w:rPr>
          <w:t xml:space="preserve">. Hämtad från. </w:t>
        </w:r>
      </w:ins>
      <w:del w:id="280" w:author="Jennie Skynäs" w:date="2022-06-07T00:25:00Z">
        <w:r w:rsidR="0024632F" w:rsidRPr="00544D3B" w:rsidDel="00544D3B">
          <w:rPr>
            <w:rFonts w:ascii="Times New Roman" w:hAnsi="Times New Roman" w:cs="Times New Roman"/>
            <w:color w:val="000000" w:themeColor="text1"/>
            <w:highlight w:val="white"/>
            <w:rPrChange w:id="281" w:author="Jennie Skynäs" w:date="2022-06-07T00:41:00Z">
              <w:rPr>
                <w:rFonts w:ascii="Times New Roman" w:hAnsi="Times New Roman" w:cs="Times New Roman"/>
                <w:color w:val="000000"/>
                <w:highlight w:val="white"/>
              </w:rPr>
            </w:rPrChange>
          </w:rPr>
          <w:delText xml:space="preserve">(The Foundations of Marketing Practice: A history of book marketing </w:delText>
        </w:r>
        <w:r w:rsidR="0024632F" w:rsidRPr="00544D3B" w:rsidDel="00544D3B">
          <w:rPr>
            <w:rFonts w:ascii="Times New Roman" w:hAnsi="Times New Roman" w:cs="Times New Roman"/>
            <w:color w:val="000000" w:themeColor="text1"/>
            <w:highlight w:val="white"/>
            <w:rPrChange w:id="282" w:author="Jennie Skynäs" w:date="2022-06-07T00:41:00Z">
              <w:rPr>
                <w:rFonts w:ascii="Times New Roman" w:hAnsi="Times New Roman" w:cs="Times New Roman"/>
                <w:color w:val="000000"/>
                <w:highlight w:val="white"/>
              </w:rPr>
            </w:rPrChange>
          </w:rPr>
          <w:br/>
          <w:delText xml:space="preserve">                        in Germany, Ronald Fullerton, 2016) </w:delText>
        </w:r>
      </w:del>
    </w:p>
    <w:p w14:paraId="4C07E730" w14:textId="571481A6" w:rsidR="0024632F" w:rsidRPr="00544D3B" w:rsidDel="00544D3B" w:rsidRDefault="00544D3B" w:rsidP="00544D3B">
      <w:pPr>
        <w:shd w:val="clear" w:color="auto" w:fill="FFFFFF"/>
        <w:autoSpaceDE w:val="0"/>
        <w:autoSpaceDN w:val="0"/>
        <w:adjustRightInd w:val="0"/>
        <w:rPr>
          <w:del w:id="283" w:author="Jennie Skynäs" w:date="2022-06-07T00:34:00Z"/>
          <w:rFonts w:ascii="Times New Roman" w:hAnsi="Times New Roman" w:cs="Times New Roman"/>
          <w:color w:val="000000" w:themeColor="text1"/>
          <w:rPrChange w:id="284" w:author="Jennie Skynäs" w:date="2022-06-07T00:41:00Z">
            <w:rPr>
              <w:del w:id="285" w:author="Jennie Skynäs" w:date="2022-06-07T00:34:00Z"/>
              <w:rFonts w:ascii="Times New Roman" w:hAnsi="Times New Roman" w:cs="Times New Roman"/>
              <w:color w:val="000000"/>
            </w:rPr>
          </w:rPrChange>
        </w:rPr>
      </w:pPr>
      <w:ins w:id="286" w:author="Jennie Skynäs" w:date="2022-06-07T00:34:00Z">
        <w:r w:rsidRPr="00544D3B">
          <w:rPr>
            <w:rFonts w:ascii="Times New Roman" w:hAnsi="Times New Roman" w:cs="Times New Roman"/>
            <w:color w:val="000000" w:themeColor="text1"/>
            <w:rPrChange w:id="287" w:author="Jennie Skynäs" w:date="2022-06-07T00:41:00Z">
              <w:rPr>
                <w:rFonts w:ascii="Times New Roman" w:hAnsi="Times New Roman" w:cs="Times New Roman"/>
                <w:color w:val="000000"/>
              </w:rPr>
            </w:rPrChange>
          </w:rPr>
          <w:fldChar w:fldCharType="begin"/>
        </w:r>
        <w:r w:rsidRPr="00544D3B">
          <w:rPr>
            <w:rFonts w:ascii="Times New Roman" w:hAnsi="Times New Roman" w:cs="Times New Roman"/>
            <w:color w:val="000000" w:themeColor="text1"/>
            <w:rPrChange w:id="288" w:author="Jennie Skynäs" w:date="2022-06-07T00:41:00Z">
              <w:rPr>
                <w:rFonts w:ascii="Times New Roman" w:hAnsi="Times New Roman" w:cs="Times New Roman"/>
                <w:color w:val="000000"/>
              </w:rPr>
            </w:rPrChange>
          </w:rPr>
          <w:instrText xml:space="preserve"> HYPERLINK "https://www.prv.se/sv/kunskap-och-stod/vanliga-ord-och-begrepp/copyright/" </w:instrText>
        </w:r>
        <w:r w:rsidRPr="00544D3B">
          <w:rPr>
            <w:rFonts w:ascii="Times New Roman" w:hAnsi="Times New Roman" w:cs="Times New Roman"/>
            <w:color w:val="000000" w:themeColor="text1"/>
            <w:rPrChange w:id="289" w:author="Jennie Skynäs" w:date="2022-06-07T00:41:00Z">
              <w:rPr>
                <w:rFonts w:ascii="Times New Roman" w:hAnsi="Times New Roman" w:cs="Times New Roman"/>
                <w:color w:val="000000"/>
              </w:rPr>
            </w:rPrChange>
          </w:rPr>
          <w:fldChar w:fldCharType="separate"/>
        </w:r>
        <w:r w:rsidRPr="00544D3B">
          <w:rPr>
            <w:rStyle w:val="Hyperlnk"/>
            <w:rFonts w:ascii="Times New Roman" w:hAnsi="Times New Roman" w:cs="Times New Roman"/>
            <w:color w:val="000000" w:themeColor="text1"/>
            <w:rPrChange w:id="290" w:author="Jennie Skynäs" w:date="2022-06-07T00:41:00Z">
              <w:rPr>
                <w:rStyle w:val="Hyperlnk"/>
                <w:rFonts w:ascii="Times New Roman" w:hAnsi="Times New Roman" w:cs="Times New Roman"/>
              </w:rPr>
            </w:rPrChange>
          </w:rPr>
          <w:t>https://www.prv.se/sv/kunskap-och-stod/vanliga-ord-och-begrepp/copyright/</w:t>
        </w:r>
        <w:r w:rsidRPr="00544D3B">
          <w:rPr>
            <w:rFonts w:ascii="Times New Roman" w:hAnsi="Times New Roman" w:cs="Times New Roman"/>
            <w:color w:val="000000" w:themeColor="text1"/>
            <w:rPrChange w:id="291" w:author="Jennie Skynäs" w:date="2022-06-07T00:41:00Z">
              <w:rPr>
                <w:rFonts w:ascii="Times New Roman" w:hAnsi="Times New Roman" w:cs="Times New Roman"/>
                <w:color w:val="000000"/>
              </w:rPr>
            </w:rPrChange>
          </w:rPr>
          <w:fldChar w:fldCharType="end"/>
        </w:r>
      </w:ins>
      <w:del w:id="292" w:author="Jennie Skynäs" w:date="2022-06-07T00:34:00Z">
        <w:r w:rsidR="0024632F" w:rsidRPr="00544D3B" w:rsidDel="00544D3B">
          <w:rPr>
            <w:rFonts w:ascii="Times New Roman" w:hAnsi="Times New Roman" w:cs="Times New Roman"/>
            <w:color w:val="000000" w:themeColor="text1"/>
            <w:rPrChange w:id="293" w:author="Jennie Skynäs" w:date="2022-06-07T00:41:00Z">
              <w:rPr>
                <w:rFonts w:ascii="Times New Roman" w:hAnsi="Times New Roman" w:cs="Times New Roman"/>
              </w:rPr>
            </w:rPrChange>
          </w:rPr>
          <w:delText>https://www.prv.se/sv/kunskap-och-stod/vanliga-ord-och</w:delText>
        </w:r>
      </w:del>
      <w:del w:id="294" w:author="Jennie Skynäs" w:date="2022-06-07T00:33:00Z">
        <w:r w:rsidR="0024632F" w:rsidRPr="00544D3B" w:rsidDel="00544D3B">
          <w:rPr>
            <w:rFonts w:ascii="Times New Roman" w:hAnsi="Times New Roman" w:cs="Times New Roman"/>
            <w:color w:val="000000" w:themeColor="text1"/>
            <w:rPrChange w:id="295" w:author="Jennie Skynäs" w:date="2022-06-07T00:41:00Z">
              <w:rPr>
                <w:rFonts w:ascii="Times New Roman" w:hAnsi="Times New Roman" w:cs="Times New Roman"/>
              </w:rPr>
            </w:rPrChange>
          </w:rPr>
          <w:delText>-</w:delText>
        </w:r>
      </w:del>
      <w:del w:id="296" w:author="Jennie Skynäs" w:date="2022-06-07T00:34:00Z">
        <w:r w:rsidR="0024632F" w:rsidRPr="00544D3B" w:rsidDel="00544D3B">
          <w:rPr>
            <w:rFonts w:ascii="Times New Roman" w:hAnsi="Times New Roman" w:cs="Times New Roman"/>
            <w:color w:val="000000" w:themeColor="text1"/>
            <w:rPrChange w:id="297" w:author="Jennie Skynäs" w:date="2022-06-07T00:41:00Z">
              <w:rPr>
                <w:rFonts w:ascii="Times New Roman" w:hAnsi="Times New Roman" w:cs="Times New Roman"/>
              </w:rPr>
            </w:rPrChange>
          </w:rPr>
          <w:delText>begrepp/copyright/#:~:text=F%C3%B6r%20upphovsr%C3%A4tt%2Fcopyright%20kr%C3%A4vs%20att,70%20%C3%A5r%20efter%20upphovsmannens%20d%C3%B6d.</w:delText>
        </w:r>
      </w:del>
    </w:p>
    <w:p w14:paraId="48BE93FF" w14:textId="52407D8B" w:rsidR="00544D3B" w:rsidRPr="00544D3B" w:rsidRDefault="00544D3B" w:rsidP="00544D3B">
      <w:pPr>
        <w:shd w:val="clear" w:color="auto" w:fill="FFFFFF"/>
        <w:autoSpaceDE w:val="0"/>
        <w:autoSpaceDN w:val="0"/>
        <w:adjustRightInd w:val="0"/>
        <w:rPr>
          <w:ins w:id="298" w:author="Jennie Skynäs" w:date="2022-06-07T00:38:00Z"/>
          <w:rFonts w:ascii="Times New Roman" w:hAnsi="Times New Roman" w:cs="Times New Roman"/>
          <w:color w:val="000000" w:themeColor="text1"/>
          <w:rPrChange w:id="299" w:author="Jennie Skynäs" w:date="2022-06-07T00:41:00Z">
            <w:rPr>
              <w:ins w:id="300" w:author="Jennie Skynäs" w:date="2022-06-07T00:38:00Z"/>
              <w:rFonts w:ascii="Times New Roman" w:hAnsi="Times New Roman" w:cs="Times New Roman"/>
              <w:color w:val="000000"/>
            </w:rPr>
          </w:rPrChange>
        </w:rPr>
      </w:pPr>
    </w:p>
    <w:p w14:paraId="0F1D2A85" w14:textId="77777777" w:rsidR="00544D3B" w:rsidRPr="00544D3B" w:rsidRDefault="00544D3B" w:rsidP="00544D3B">
      <w:pPr>
        <w:shd w:val="clear" w:color="auto" w:fill="FFFFFF"/>
        <w:autoSpaceDE w:val="0"/>
        <w:autoSpaceDN w:val="0"/>
        <w:adjustRightInd w:val="0"/>
        <w:rPr>
          <w:ins w:id="301" w:author="Jennie Skynäs" w:date="2022-06-07T00:38:00Z"/>
          <w:rFonts w:ascii="Times New Roman" w:hAnsi="Times New Roman" w:cs="Times New Roman"/>
          <w:color w:val="000000" w:themeColor="text1"/>
          <w:rPrChange w:id="302" w:author="Jennie Skynäs" w:date="2022-06-07T00:41:00Z">
            <w:rPr>
              <w:ins w:id="303" w:author="Jennie Skynäs" w:date="2022-06-07T00:38:00Z"/>
              <w:rFonts w:ascii="Times New Roman" w:hAnsi="Times New Roman" w:cs="Times New Roman"/>
              <w:color w:val="000000"/>
            </w:rPr>
          </w:rPrChange>
        </w:rPr>
      </w:pPr>
    </w:p>
    <w:p w14:paraId="66509771" w14:textId="55130C38" w:rsidR="00544D3B" w:rsidRPr="00544D3B" w:rsidRDefault="00544D3B" w:rsidP="00544D3B">
      <w:pPr>
        <w:shd w:val="clear" w:color="auto" w:fill="FFFFFF"/>
        <w:autoSpaceDE w:val="0"/>
        <w:autoSpaceDN w:val="0"/>
        <w:adjustRightInd w:val="0"/>
        <w:rPr>
          <w:ins w:id="304" w:author="Jennie Skynäs" w:date="2022-06-07T00:39:00Z"/>
          <w:rFonts w:ascii="Times New Roman" w:hAnsi="Times New Roman" w:cs="Times New Roman"/>
          <w:color w:val="000000" w:themeColor="text1"/>
          <w:rPrChange w:id="305" w:author="Jennie Skynäs" w:date="2022-06-07T00:41:00Z">
            <w:rPr>
              <w:ins w:id="306" w:author="Jennie Skynäs" w:date="2022-06-07T00:39:00Z"/>
              <w:rFonts w:ascii="Times New Roman" w:hAnsi="Times New Roman" w:cs="Times New Roman"/>
              <w:color w:val="000000"/>
            </w:rPr>
          </w:rPrChange>
        </w:rPr>
      </w:pPr>
      <w:proofErr w:type="spellStart"/>
      <w:ins w:id="307" w:author="Jennie Skynäs" w:date="2022-06-07T00:38:00Z">
        <w:r w:rsidRPr="00544D3B">
          <w:rPr>
            <w:rFonts w:ascii="Times New Roman" w:hAnsi="Times New Roman" w:cs="Times New Roman"/>
            <w:color w:val="000000" w:themeColor="text1"/>
            <w:rPrChange w:id="308" w:author="Jennie Skynäs" w:date="2022-06-07T00:41:00Z">
              <w:rPr>
                <w:rFonts w:ascii="Times New Roman" w:hAnsi="Times New Roman" w:cs="Times New Roman"/>
                <w:color w:val="000000"/>
              </w:rPr>
            </w:rPrChange>
          </w:rPr>
          <w:t>RDFa</w:t>
        </w:r>
        <w:proofErr w:type="spellEnd"/>
        <w:r w:rsidRPr="00544D3B">
          <w:rPr>
            <w:rFonts w:ascii="Times New Roman" w:hAnsi="Times New Roman" w:cs="Times New Roman"/>
            <w:color w:val="000000" w:themeColor="text1"/>
            <w:rPrChange w:id="309" w:author="Jennie Skynäs" w:date="2022-06-07T00:41:00Z">
              <w:rPr>
                <w:rFonts w:ascii="Times New Roman" w:hAnsi="Times New Roman" w:cs="Times New Roman"/>
                <w:color w:val="000000"/>
              </w:rPr>
            </w:rPrChange>
          </w:rPr>
          <w:t xml:space="preserve"> Lite 1.1 - Second Edition. (2015). </w:t>
        </w:r>
        <w:r w:rsidRPr="00544D3B">
          <w:rPr>
            <w:rFonts w:ascii="Times New Roman" w:hAnsi="Times New Roman" w:cs="Times New Roman"/>
            <w:i/>
            <w:iCs/>
            <w:color w:val="000000" w:themeColor="text1"/>
            <w:rPrChange w:id="310" w:author="Jennie Skynäs" w:date="2022-06-07T00:41:00Z">
              <w:rPr>
                <w:rFonts w:ascii="Times New Roman" w:hAnsi="Times New Roman" w:cs="Times New Roman"/>
                <w:color w:val="000000"/>
              </w:rPr>
            </w:rPrChange>
          </w:rPr>
          <w:t xml:space="preserve">W3C </w:t>
        </w:r>
        <w:proofErr w:type="spellStart"/>
        <w:r w:rsidRPr="00544D3B">
          <w:rPr>
            <w:rFonts w:ascii="Times New Roman" w:hAnsi="Times New Roman" w:cs="Times New Roman"/>
            <w:i/>
            <w:iCs/>
            <w:color w:val="000000" w:themeColor="text1"/>
            <w:rPrChange w:id="311" w:author="Jennie Skynäs" w:date="2022-06-07T00:41:00Z">
              <w:rPr>
                <w:rFonts w:ascii="Times New Roman" w:hAnsi="Times New Roman" w:cs="Times New Roman"/>
                <w:color w:val="000000"/>
              </w:rPr>
            </w:rPrChange>
          </w:rPr>
          <w:t>Recommendation</w:t>
        </w:r>
        <w:proofErr w:type="spellEnd"/>
        <w:r w:rsidRPr="00544D3B">
          <w:rPr>
            <w:rFonts w:ascii="Times New Roman" w:hAnsi="Times New Roman" w:cs="Times New Roman"/>
            <w:color w:val="000000" w:themeColor="text1"/>
            <w:rPrChange w:id="312" w:author="Jennie Skynäs" w:date="2022-06-07T00:41:00Z">
              <w:rPr>
                <w:rFonts w:ascii="Times New Roman" w:hAnsi="Times New Roman" w:cs="Times New Roman"/>
                <w:color w:val="000000"/>
              </w:rPr>
            </w:rPrChange>
          </w:rPr>
          <w:t>. Hämtad från:</w:t>
        </w:r>
      </w:ins>
    </w:p>
    <w:p w14:paraId="56C8B2C2" w14:textId="5172FAEA" w:rsidR="00544D3B" w:rsidRPr="00544D3B" w:rsidRDefault="00544D3B" w:rsidP="00544D3B">
      <w:pPr>
        <w:shd w:val="clear" w:color="auto" w:fill="FFFFFF"/>
        <w:autoSpaceDE w:val="0"/>
        <w:autoSpaceDN w:val="0"/>
        <w:adjustRightInd w:val="0"/>
        <w:rPr>
          <w:ins w:id="313" w:author="Jennie Skynäs" w:date="2022-06-07T00:34:00Z"/>
          <w:rFonts w:ascii="Times New Roman" w:hAnsi="Times New Roman" w:cs="Times New Roman"/>
          <w:color w:val="000000" w:themeColor="text1"/>
          <w:rPrChange w:id="314" w:author="Jennie Skynäs" w:date="2022-06-07T00:41:00Z">
            <w:rPr>
              <w:ins w:id="315" w:author="Jennie Skynäs" w:date="2022-06-07T00:34:00Z"/>
              <w:rFonts w:ascii="Times New Roman" w:hAnsi="Times New Roman" w:cs="Times New Roman"/>
              <w:color w:val="000000"/>
            </w:rPr>
          </w:rPrChange>
        </w:rPr>
      </w:pPr>
      <w:ins w:id="316" w:author="Jennie Skynäs" w:date="2022-06-07T00:39:00Z">
        <w:r w:rsidRPr="00544D3B">
          <w:rPr>
            <w:rFonts w:ascii="Times New Roman" w:hAnsi="Times New Roman" w:cs="Times New Roman"/>
            <w:color w:val="000000" w:themeColor="text1"/>
            <w:rPrChange w:id="317" w:author="Jennie Skynäs" w:date="2022-06-07T00:41:00Z">
              <w:rPr>
                <w:rFonts w:ascii="Times New Roman" w:hAnsi="Times New Roman" w:cs="Times New Roman"/>
                <w:color w:val="000000"/>
              </w:rPr>
            </w:rPrChange>
          </w:rPr>
          <w:t>https://www.w3.org/TR/rdfa-lite/</w:t>
        </w:r>
      </w:ins>
    </w:p>
    <w:p w14:paraId="638E18A8" w14:textId="11CCC29C" w:rsidR="00544D3B" w:rsidRPr="00544D3B" w:rsidRDefault="00544D3B" w:rsidP="00544D3B">
      <w:pPr>
        <w:shd w:val="clear" w:color="auto" w:fill="FFFFFF"/>
        <w:autoSpaceDE w:val="0"/>
        <w:autoSpaceDN w:val="0"/>
        <w:adjustRightInd w:val="0"/>
        <w:rPr>
          <w:ins w:id="318" w:author="Jennie Skynäs" w:date="2022-06-07T00:35:00Z"/>
          <w:rFonts w:ascii="Times New Roman" w:hAnsi="Times New Roman" w:cs="Times New Roman"/>
          <w:color w:val="000000" w:themeColor="text1"/>
          <w:highlight w:val="white"/>
          <w:rPrChange w:id="319" w:author="Jennie Skynäs" w:date="2022-06-07T00:41:00Z">
            <w:rPr>
              <w:ins w:id="320" w:author="Jennie Skynäs" w:date="2022-06-07T00:35:00Z"/>
              <w:rFonts w:ascii="Times New Roman" w:hAnsi="Times New Roman" w:cs="Times New Roman"/>
              <w:highlight w:val="white"/>
            </w:rPr>
          </w:rPrChange>
        </w:rPr>
      </w:pPr>
    </w:p>
    <w:p w14:paraId="6419C1D8" w14:textId="77777777" w:rsidR="00544D3B" w:rsidRPr="00544D3B" w:rsidRDefault="00544D3B" w:rsidP="00544D3B">
      <w:pPr>
        <w:rPr>
          <w:ins w:id="321" w:author="Jennie Skynäs" w:date="2022-06-07T00:35:00Z"/>
          <w:rFonts w:ascii="Times New Roman" w:hAnsi="Times New Roman" w:cs="Times New Roman"/>
          <w:color w:val="000000" w:themeColor="text1"/>
          <w:highlight w:val="white"/>
          <w:rPrChange w:id="322" w:author="Jennie Skynäs" w:date="2022-06-07T00:41:00Z">
            <w:rPr>
              <w:ins w:id="323" w:author="Jennie Skynäs" w:date="2022-06-07T00:35:00Z"/>
              <w:rFonts w:ascii="Times New Roman" w:hAnsi="Times New Roman" w:cs="Times New Roman"/>
              <w:highlight w:val="white"/>
            </w:rPr>
          </w:rPrChange>
        </w:rPr>
      </w:pPr>
      <w:ins w:id="324" w:author="Jennie Skynäs" w:date="2022-06-07T00:35:00Z">
        <w:r w:rsidRPr="00544D3B">
          <w:rPr>
            <w:rFonts w:ascii="Times New Roman" w:hAnsi="Times New Roman" w:cs="Times New Roman"/>
            <w:color w:val="000000" w:themeColor="text1"/>
            <w:rPrChange w:id="325" w:author="Jennie Skynäs" w:date="2022-06-07T00:41:00Z">
              <w:rPr>
                <w:rFonts w:ascii="Times" w:hAnsi="Times"/>
              </w:rPr>
            </w:rPrChange>
          </w:rPr>
          <w:t xml:space="preserve">Runeberg. (1913). </w:t>
        </w:r>
        <w:r w:rsidRPr="00544D3B">
          <w:rPr>
            <w:rFonts w:ascii="Times New Roman" w:hAnsi="Times New Roman" w:cs="Times New Roman"/>
            <w:i/>
            <w:iCs/>
            <w:color w:val="000000" w:themeColor="text1"/>
            <w:rPrChange w:id="326" w:author="Jennie Skynäs" w:date="2022-06-07T00:41:00Z">
              <w:rPr>
                <w:rFonts w:ascii="Times" w:hAnsi="Times"/>
                <w:i/>
                <w:iCs/>
              </w:rPr>
            </w:rPrChange>
          </w:rPr>
          <w:t>Nordisk familjebok</w:t>
        </w:r>
        <w:r w:rsidRPr="00544D3B">
          <w:rPr>
            <w:rFonts w:ascii="Times New Roman" w:hAnsi="Times New Roman" w:cs="Times New Roman"/>
            <w:color w:val="000000" w:themeColor="text1"/>
            <w:rPrChange w:id="327" w:author="Jennie Skynäs" w:date="2022-06-07T00:41:00Z">
              <w:rPr>
                <w:rFonts w:ascii="Times" w:hAnsi="Times"/>
              </w:rPr>
            </w:rPrChange>
          </w:rPr>
          <w:t xml:space="preserve"> / </w:t>
        </w:r>
        <w:proofErr w:type="spellStart"/>
        <w:r w:rsidRPr="00544D3B">
          <w:rPr>
            <w:rFonts w:ascii="Times New Roman" w:hAnsi="Times New Roman" w:cs="Times New Roman"/>
            <w:color w:val="000000" w:themeColor="text1"/>
            <w:rPrChange w:id="328" w:author="Jennie Skynäs" w:date="2022-06-07T00:41:00Z">
              <w:rPr>
                <w:rFonts w:ascii="Times" w:hAnsi="Times"/>
              </w:rPr>
            </w:rPrChange>
          </w:rPr>
          <w:t>Uggleupplagan</w:t>
        </w:r>
        <w:proofErr w:type="spellEnd"/>
        <w:r w:rsidRPr="00544D3B">
          <w:rPr>
            <w:rFonts w:ascii="Times New Roman" w:hAnsi="Times New Roman" w:cs="Times New Roman"/>
            <w:color w:val="000000" w:themeColor="text1"/>
            <w:rPrChange w:id="329" w:author="Jennie Skynäs" w:date="2022-06-07T00:41:00Z">
              <w:rPr>
                <w:rFonts w:ascii="Times" w:hAnsi="Times"/>
              </w:rPr>
            </w:rPrChange>
          </w:rPr>
          <w:t xml:space="preserve">. 18. Mekaniker - </w:t>
        </w:r>
        <w:proofErr w:type="spellStart"/>
        <w:r w:rsidRPr="00544D3B">
          <w:rPr>
            <w:rFonts w:ascii="Times New Roman" w:hAnsi="Times New Roman" w:cs="Times New Roman"/>
            <w:color w:val="000000" w:themeColor="text1"/>
            <w:rPrChange w:id="330" w:author="Jennie Skynäs" w:date="2022-06-07T00:41:00Z">
              <w:rPr>
                <w:rFonts w:ascii="Times" w:hAnsi="Times"/>
              </w:rPr>
            </w:rPrChange>
          </w:rPr>
          <w:t>Mykale</w:t>
        </w:r>
        <w:proofErr w:type="spellEnd"/>
        <w:r w:rsidRPr="00544D3B">
          <w:rPr>
            <w:rFonts w:ascii="Times New Roman" w:hAnsi="Times New Roman" w:cs="Times New Roman"/>
            <w:color w:val="000000" w:themeColor="text1"/>
            <w:rPrChange w:id="331" w:author="Jennie Skynäs" w:date="2022-06-07T00:41:00Z">
              <w:rPr>
                <w:rFonts w:ascii="Times" w:hAnsi="Times"/>
              </w:rPr>
            </w:rPrChange>
          </w:rPr>
          <w:t xml:space="preserve"> / s. </w:t>
        </w:r>
        <w:proofErr w:type="gramStart"/>
        <w:r w:rsidRPr="00544D3B">
          <w:rPr>
            <w:rFonts w:ascii="Times New Roman" w:hAnsi="Times New Roman" w:cs="Times New Roman"/>
            <w:color w:val="000000" w:themeColor="text1"/>
            <w:rPrChange w:id="332" w:author="Jennie Skynäs" w:date="2022-06-07T00:41:00Z">
              <w:rPr>
                <w:rFonts w:ascii="Times" w:hAnsi="Times"/>
              </w:rPr>
            </w:rPrChange>
          </w:rPr>
          <w:t>377-378</w:t>
        </w:r>
        <w:proofErr w:type="gramEnd"/>
        <w:r w:rsidRPr="00544D3B">
          <w:rPr>
            <w:rFonts w:ascii="Times New Roman" w:hAnsi="Times New Roman" w:cs="Times New Roman"/>
            <w:color w:val="000000" w:themeColor="text1"/>
            <w:rPrChange w:id="333" w:author="Jennie Skynäs" w:date="2022-06-07T00:41:00Z">
              <w:rPr>
                <w:rFonts w:ascii="Times New Roman" w:hAnsi="Times New Roman" w:cs="Times New Roman"/>
                <w:color w:val="000000"/>
              </w:rPr>
            </w:rPrChange>
          </w:rPr>
          <w:t xml:space="preserve">. Hämtad från: </w:t>
        </w:r>
        <w:r w:rsidRPr="00544D3B">
          <w:rPr>
            <w:rFonts w:ascii="Times New Roman" w:hAnsi="Times New Roman" w:cs="Times New Roman"/>
            <w:color w:val="000000" w:themeColor="text1"/>
            <w:highlight w:val="white"/>
            <w:rPrChange w:id="334" w:author="Jennie Skynäs" w:date="2022-06-07T00:41:00Z">
              <w:rPr>
                <w:rFonts w:ascii="Times New Roman" w:hAnsi="Times New Roman" w:cs="Times New Roman"/>
                <w:color w:val="000000"/>
                <w:highlight w:val="white"/>
              </w:rPr>
            </w:rPrChange>
          </w:rPr>
          <w:t>http://runeberg.org/nfbr/0205.html).</w:t>
        </w:r>
      </w:ins>
    </w:p>
    <w:p w14:paraId="464CF7D7" w14:textId="77777777" w:rsidR="00544D3B" w:rsidRPr="00544D3B" w:rsidRDefault="00544D3B" w:rsidP="00544D3B">
      <w:pPr>
        <w:shd w:val="clear" w:color="auto" w:fill="FFFFFF"/>
        <w:autoSpaceDE w:val="0"/>
        <w:autoSpaceDN w:val="0"/>
        <w:adjustRightInd w:val="0"/>
        <w:rPr>
          <w:ins w:id="335" w:author="Jennie Skynäs" w:date="2022-06-07T00:35:00Z"/>
          <w:rFonts w:ascii="Times New Roman" w:hAnsi="Times New Roman" w:cs="Times New Roman"/>
          <w:color w:val="000000" w:themeColor="text1"/>
          <w:rPrChange w:id="336" w:author="Jennie Skynäs" w:date="2022-06-07T00:41:00Z">
            <w:rPr>
              <w:ins w:id="337" w:author="Jennie Skynäs" w:date="2022-06-07T00:35:00Z"/>
            </w:rPr>
          </w:rPrChange>
        </w:rPr>
      </w:pPr>
    </w:p>
    <w:p w14:paraId="787D324B" w14:textId="7D5879FE" w:rsidR="0024632F" w:rsidRPr="00544D3B" w:rsidDel="00544D3B" w:rsidRDefault="00544D3B" w:rsidP="00544D3B">
      <w:pPr>
        <w:shd w:val="clear" w:color="auto" w:fill="FFFFFF"/>
        <w:autoSpaceDE w:val="0"/>
        <w:autoSpaceDN w:val="0"/>
        <w:adjustRightInd w:val="0"/>
        <w:rPr>
          <w:del w:id="338" w:author="Jennie Skynäs" w:date="2022-06-07T00:35:00Z"/>
          <w:rFonts w:ascii="Times New Roman" w:hAnsi="Times New Roman" w:cs="Times New Roman"/>
          <w:color w:val="000000" w:themeColor="text1"/>
          <w:rPrChange w:id="339" w:author="Jennie Skynäs" w:date="2022-06-07T00:41:00Z">
            <w:rPr>
              <w:del w:id="340" w:author="Jennie Skynäs" w:date="2022-06-07T00:35:00Z"/>
              <w:rFonts w:ascii="Times" w:hAnsi="Times"/>
            </w:rPr>
          </w:rPrChange>
        </w:rPr>
      </w:pPr>
      <w:ins w:id="341" w:author="Jennie Skynäs" w:date="2022-06-07T00:31:00Z">
        <w:r w:rsidRPr="00544D3B">
          <w:rPr>
            <w:rFonts w:ascii="Times New Roman" w:hAnsi="Times New Roman" w:cs="Times New Roman"/>
            <w:color w:val="000000" w:themeColor="text1"/>
            <w:rPrChange w:id="342" w:author="Jennie Skynäs" w:date="2022-06-07T00:41:00Z">
              <w:rPr/>
            </w:rPrChange>
          </w:rPr>
          <w:t xml:space="preserve">Runeberg. (2005). </w:t>
        </w:r>
        <w:r w:rsidRPr="00544D3B">
          <w:rPr>
            <w:rFonts w:ascii="Times New Roman" w:hAnsi="Times New Roman" w:cs="Times New Roman"/>
            <w:i/>
            <w:iCs/>
            <w:color w:val="000000" w:themeColor="text1"/>
            <w:rPrChange w:id="343" w:author="Jennie Skynäs" w:date="2022-06-07T00:41:00Z">
              <w:rPr/>
            </w:rPrChange>
          </w:rPr>
          <w:t xml:space="preserve">Capturing Books </w:t>
        </w:r>
        <w:proofErr w:type="spellStart"/>
        <w:r w:rsidRPr="00544D3B">
          <w:rPr>
            <w:rFonts w:ascii="Times New Roman" w:hAnsi="Times New Roman" w:cs="Times New Roman"/>
            <w:i/>
            <w:iCs/>
            <w:color w:val="000000" w:themeColor="text1"/>
            <w:rPrChange w:id="344" w:author="Jennie Skynäs" w:date="2022-06-07T00:41:00Z">
              <w:rPr/>
            </w:rPrChange>
          </w:rPr>
          <w:t>with</w:t>
        </w:r>
        <w:proofErr w:type="spellEnd"/>
        <w:r w:rsidRPr="00544D3B">
          <w:rPr>
            <w:rFonts w:ascii="Times New Roman" w:hAnsi="Times New Roman" w:cs="Times New Roman"/>
            <w:i/>
            <w:iCs/>
            <w:color w:val="000000" w:themeColor="text1"/>
            <w:rPrChange w:id="345" w:author="Jennie Skynäs" w:date="2022-06-07T00:41:00Z">
              <w:rPr/>
            </w:rPrChange>
          </w:rPr>
          <w:t xml:space="preserve"> a Digital Camera.</w:t>
        </w:r>
        <w:r w:rsidRPr="00544D3B">
          <w:rPr>
            <w:rFonts w:ascii="Times New Roman" w:hAnsi="Times New Roman" w:cs="Times New Roman"/>
            <w:color w:val="000000" w:themeColor="text1"/>
            <w:rPrChange w:id="346" w:author="Jennie Skynäs" w:date="2022-06-07T00:41:00Z">
              <w:rPr/>
            </w:rPrChange>
          </w:rPr>
          <w:t xml:space="preserve"> Hämtad från</w:t>
        </w:r>
      </w:ins>
      <w:ins w:id="347" w:author="Jennie Skynäs" w:date="2022-06-07T00:32:00Z">
        <w:r w:rsidRPr="00544D3B">
          <w:rPr>
            <w:rFonts w:ascii="Times New Roman" w:hAnsi="Times New Roman" w:cs="Times New Roman"/>
            <w:color w:val="000000" w:themeColor="text1"/>
            <w:rPrChange w:id="348" w:author="Jennie Skynäs" w:date="2022-06-07T00:41:00Z">
              <w:rPr/>
            </w:rPrChange>
          </w:rPr>
          <w:t xml:space="preserve">: </w:t>
        </w:r>
        <w:r w:rsidRPr="00544D3B">
          <w:rPr>
            <w:rFonts w:ascii="Times New Roman" w:hAnsi="Times New Roman" w:cs="Times New Roman"/>
            <w:color w:val="000000" w:themeColor="text1"/>
            <w:rPrChange w:id="349" w:author="Jennie Skynäs" w:date="2022-06-07T00:41:00Z">
              <w:rPr>
                <w:rFonts w:ascii="Times" w:hAnsi="Times"/>
              </w:rPr>
            </w:rPrChange>
          </w:rPr>
          <w:fldChar w:fldCharType="begin"/>
        </w:r>
        <w:r w:rsidRPr="00544D3B">
          <w:rPr>
            <w:rFonts w:ascii="Times New Roman" w:hAnsi="Times New Roman" w:cs="Times New Roman"/>
            <w:color w:val="000000" w:themeColor="text1"/>
            <w:rPrChange w:id="350" w:author="Jennie Skynäs" w:date="2022-06-07T00:41:00Z">
              <w:rPr>
                <w:rFonts w:ascii="Times" w:hAnsi="Times"/>
              </w:rPr>
            </w:rPrChange>
          </w:rPr>
          <w:instrText xml:space="preserve"> HYPERLINK "</w:instrText>
        </w:r>
      </w:ins>
      <w:r w:rsidRPr="00544D3B">
        <w:rPr>
          <w:rFonts w:ascii="Times New Roman" w:hAnsi="Times New Roman" w:cs="Times New Roman"/>
          <w:color w:val="000000" w:themeColor="text1"/>
          <w:rPrChange w:id="351" w:author="Jennie Skynäs" w:date="2022-06-07T00:41:00Z">
            <w:rPr>
              <w:rStyle w:val="Hyperlnk"/>
              <w:rFonts w:ascii="Times" w:hAnsi="Times"/>
            </w:rPr>
          </w:rPrChange>
        </w:rPr>
        <w:instrText>http://runeberg.org/admin/camera.html</w:instrText>
      </w:r>
      <w:ins w:id="352" w:author="Jennie Skynäs" w:date="2022-06-07T00:32:00Z">
        <w:r w:rsidRPr="00544D3B">
          <w:rPr>
            <w:rFonts w:ascii="Times New Roman" w:hAnsi="Times New Roman" w:cs="Times New Roman"/>
            <w:color w:val="000000" w:themeColor="text1"/>
            <w:rPrChange w:id="353" w:author="Jennie Skynäs" w:date="2022-06-07T00:41:00Z">
              <w:rPr>
                <w:rFonts w:ascii="Times" w:hAnsi="Times"/>
              </w:rPr>
            </w:rPrChange>
          </w:rPr>
          <w:instrText xml:space="preserve">" </w:instrText>
        </w:r>
        <w:r w:rsidRPr="00544D3B">
          <w:rPr>
            <w:rFonts w:ascii="Times New Roman" w:hAnsi="Times New Roman" w:cs="Times New Roman"/>
            <w:color w:val="000000" w:themeColor="text1"/>
            <w:rPrChange w:id="354" w:author="Jennie Skynäs" w:date="2022-06-07T00:41:00Z">
              <w:rPr>
                <w:rFonts w:ascii="Times" w:hAnsi="Times"/>
              </w:rPr>
            </w:rPrChange>
          </w:rPr>
          <w:fldChar w:fldCharType="separate"/>
        </w:r>
      </w:ins>
      <w:r w:rsidRPr="00544D3B">
        <w:rPr>
          <w:rStyle w:val="Hyperlnk"/>
          <w:rFonts w:ascii="Times New Roman" w:hAnsi="Times New Roman" w:cs="Times New Roman"/>
          <w:color w:val="000000" w:themeColor="text1"/>
          <w:rPrChange w:id="355" w:author="Jennie Skynäs" w:date="2022-06-07T00:41:00Z">
            <w:rPr>
              <w:rStyle w:val="Hyperlnk"/>
              <w:rFonts w:ascii="Times" w:hAnsi="Times"/>
            </w:rPr>
          </w:rPrChange>
        </w:rPr>
        <w:t>http://runeberg.org/admin/camera.html</w:t>
      </w:r>
      <w:ins w:id="356" w:author="Jennie Skynäs" w:date="2022-06-07T00:32:00Z">
        <w:r w:rsidRPr="00544D3B">
          <w:rPr>
            <w:rFonts w:ascii="Times New Roman" w:hAnsi="Times New Roman" w:cs="Times New Roman"/>
            <w:color w:val="000000" w:themeColor="text1"/>
            <w:rPrChange w:id="357" w:author="Jennie Skynäs" w:date="2022-06-07T00:41:00Z">
              <w:rPr>
                <w:rFonts w:ascii="Times" w:hAnsi="Times"/>
              </w:rPr>
            </w:rPrChange>
          </w:rPr>
          <w:fldChar w:fldCharType="end"/>
        </w:r>
      </w:ins>
      <w:r w:rsidR="00C66400" w:rsidRPr="00544D3B">
        <w:rPr>
          <w:rFonts w:ascii="Times New Roman" w:hAnsi="Times New Roman" w:cs="Times New Roman"/>
          <w:color w:val="000000" w:themeColor="text1"/>
          <w:rPrChange w:id="358" w:author="Jennie Skynäs" w:date="2022-06-07T00:41:00Z">
            <w:rPr>
              <w:rFonts w:ascii="Times" w:hAnsi="Times"/>
            </w:rPr>
          </w:rPrChange>
        </w:rPr>
        <w:t xml:space="preserve"> </w:t>
      </w:r>
      <w:del w:id="359" w:author="Jennie Skynäs" w:date="2022-06-07T00:32:00Z">
        <w:r w:rsidR="00C66400" w:rsidRPr="00544D3B" w:rsidDel="00544D3B">
          <w:rPr>
            <w:rFonts w:ascii="Times New Roman" w:hAnsi="Times New Roman" w:cs="Times New Roman"/>
            <w:color w:val="000000" w:themeColor="text1"/>
            <w:rPrChange w:id="360" w:author="Jennie Skynäs" w:date="2022-06-07T00:41:00Z">
              <w:rPr>
                <w:rFonts w:ascii="Times" w:hAnsi="Times"/>
              </w:rPr>
            </w:rPrChange>
          </w:rPr>
          <w:delText>(Kamera)</w:delText>
        </w:r>
      </w:del>
    </w:p>
    <w:p w14:paraId="3560968C" w14:textId="77777777" w:rsidR="003A485D" w:rsidRPr="00544D3B" w:rsidDel="00544D3B" w:rsidRDefault="003A485D">
      <w:pPr>
        <w:shd w:val="clear" w:color="auto" w:fill="FFFFFF"/>
        <w:autoSpaceDE w:val="0"/>
        <w:autoSpaceDN w:val="0"/>
        <w:adjustRightInd w:val="0"/>
        <w:rPr>
          <w:del w:id="361" w:author="Jennie Skynäs" w:date="2022-06-07T00:35:00Z"/>
          <w:rFonts w:ascii="Times New Roman" w:hAnsi="Times New Roman" w:cs="Times New Roman"/>
          <w:color w:val="000000" w:themeColor="text1"/>
          <w:rPrChange w:id="362" w:author="Jennie Skynäs" w:date="2022-06-07T00:41:00Z">
            <w:rPr>
              <w:del w:id="363" w:author="Jennie Skynäs" w:date="2022-06-07T00:35:00Z"/>
              <w:rFonts w:ascii="Times" w:hAnsi="Times"/>
            </w:rPr>
          </w:rPrChange>
        </w:rPr>
        <w:pPrChange w:id="364" w:author="Jennie Skynäs" w:date="2022-06-07T00:35:00Z">
          <w:pPr/>
        </w:pPrChange>
      </w:pPr>
    </w:p>
    <w:p w14:paraId="09147799" w14:textId="712B1976" w:rsidR="00544D3B" w:rsidRPr="00544D3B" w:rsidRDefault="003A485D" w:rsidP="003F4FD7">
      <w:pPr>
        <w:rPr>
          <w:rFonts w:ascii="Times New Roman" w:eastAsia="Times New Roman" w:hAnsi="Times New Roman" w:cs="Times New Roman"/>
          <w:color w:val="000000" w:themeColor="text1"/>
          <w:lang w:eastAsia="sv-SE"/>
          <w:rPrChange w:id="365" w:author="Jennie Skynäs" w:date="2022-06-07T00:41:00Z">
            <w:rPr>
              <w:rFonts w:ascii="Times New Roman" w:eastAsia="Times New Roman" w:hAnsi="Times New Roman" w:cs="Times New Roman"/>
              <w:lang w:eastAsia="sv-SE"/>
            </w:rPr>
          </w:rPrChange>
        </w:rPr>
      </w:pPr>
      <w:moveFromRangeStart w:id="366" w:author="Jennie Skynäs" w:date="2022-06-07T00:34:00Z" w:name="move105454514"/>
      <w:moveFrom w:id="367" w:author="Jennie Skynäs" w:date="2022-06-07T00:34:00Z">
        <w:r w:rsidRPr="00544D3B" w:rsidDel="00544D3B">
          <w:rPr>
            <w:rFonts w:ascii="Times New Roman" w:eastAsia="Times New Roman" w:hAnsi="Times New Roman" w:cs="Times New Roman"/>
            <w:color w:val="000000" w:themeColor="text1"/>
            <w:shd w:val="clear" w:color="auto" w:fill="FFFFFF"/>
            <w:lang w:eastAsia="sv-SE"/>
            <w:rPrChange w:id="368" w:author="Jennie Skynäs" w:date="2022-06-07T00:41:00Z">
              <w:rPr>
                <w:rFonts w:ascii="Lato" w:eastAsia="Times New Roman" w:hAnsi="Lato" w:cs="Times New Roman"/>
                <w:color w:val="2D3B45"/>
                <w:shd w:val="clear" w:color="auto" w:fill="FFFFFF"/>
                <w:lang w:eastAsia="sv-SE"/>
              </w:rPr>
            </w:rPrChange>
          </w:rPr>
          <w:t>Björk, L. (2015). </w:t>
        </w:r>
        <w:r w:rsidRPr="00544D3B" w:rsidDel="00544D3B">
          <w:rPr>
            <w:rFonts w:ascii="Times New Roman" w:eastAsia="Times New Roman" w:hAnsi="Times New Roman" w:cs="Times New Roman"/>
            <w:i/>
            <w:iCs/>
            <w:color w:val="000000" w:themeColor="text1"/>
            <w:shd w:val="clear" w:color="auto" w:fill="FFFFFF"/>
            <w:lang w:eastAsia="sv-SE"/>
            <w:rPrChange w:id="369" w:author="Jennie Skynäs" w:date="2022-06-07T00:41:00Z">
              <w:rPr>
                <w:rFonts w:ascii="Lato" w:eastAsia="Times New Roman" w:hAnsi="Lato" w:cs="Times New Roman"/>
                <w:i/>
                <w:iCs/>
                <w:color w:val="2D3B45"/>
                <w:shd w:val="clear" w:color="auto" w:fill="FFFFFF"/>
                <w:lang w:eastAsia="sv-SE"/>
              </w:rPr>
            </w:rPrChange>
          </w:rPr>
          <w:t>How reproductive is a reproduction? Digital transmission of text-based documents</w:t>
        </w:r>
        <w:r w:rsidRPr="00544D3B" w:rsidDel="00544D3B">
          <w:rPr>
            <w:rFonts w:ascii="Times New Roman" w:eastAsia="Times New Roman" w:hAnsi="Times New Roman" w:cs="Times New Roman"/>
            <w:color w:val="000000" w:themeColor="text1"/>
            <w:shd w:val="clear" w:color="auto" w:fill="FFFFFF"/>
            <w:lang w:eastAsia="sv-SE"/>
            <w:rPrChange w:id="370" w:author="Jennie Skynäs" w:date="2022-06-07T00:41:00Z">
              <w:rPr>
                <w:rFonts w:ascii="Lato" w:eastAsia="Times New Roman" w:hAnsi="Lato" w:cs="Times New Roman"/>
                <w:color w:val="2D3B45"/>
                <w:shd w:val="clear" w:color="auto" w:fill="FFFFFF"/>
                <w:lang w:eastAsia="sv-SE"/>
              </w:rPr>
            </w:rPrChange>
          </w:rPr>
          <w:t>. Borås: University of</w:t>
        </w:r>
        <w:r w:rsidRPr="00544D3B" w:rsidDel="00544D3B">
          <w:rPr>
            <w:rFonts w:ascii="Times New Roman" w:eastAsia="Times New Roman" w:hAnsi="Times New Roman" w:cs="Times New Roman"/>
            <w:color w:val="000000" w:themeColor="text1"/>
            <w:lang w:eastAsia="sv-SE"/>
            <w:rPrChange w:id="371" w:author="Jennie Skynäs" w:date="2022-06-07T00:41:00Z">
              <w:rPr>
                <w:rFonts w:ascii="Lato" w:eastAsia="Times New Roman" w:hAnsi="Lato" w:cs="Times New Roman"/>
                <w:color w:val="2D3B45"/>
                <w:lang w:eastAsia="sv-SE"/>
              </w:rPr>
            </w:rPrChange>
          </w:rPr>
          <w:br/>
        </w:r>
        <w:r w:rsidRPr="00544D3B" w:rsidDel="00544D3B">
          <w:rPr>
            <w:rFonts w:ascii="Times New Roman" w:eastAsia="Times New Roman" w:hAnsi="Times New Roman" w:cs="Times New Roman"/>
            <w:color w:val="000000" w:themeColor="text1"/>
            <w:shd w:val="clear" w:color="auto" w:fill="FFFFFF"/>
            <w:lang w:eastAsia="sv-SE"/>
            <w:rPrChange w:id="372" w:author="Jennie Skynäs" w:date="2022-06-07T00:41:00Z">
              <w:rPr>
                <w:rFonts w:ascii="Lato" w:eastAsia="Times New Roman" w:hAnsi="Lato" w:cs="Times New Roman"/>
                <w:color w:val="2D3B45"/>
                <w:shd w:val="clear" w:color="auto" w:fill="FFFFFF"/>
                <w:lang w:eastAsia="sv-SE"/>
              </w:rPr>
            </w:rPrChange>
          </w:rPr>
          <w:t>Borås. </w:t>
        </w:r>
      </w:moveFrom>
      <w:moveFromRangeEnd w:id="366"/>
    </w:p>
    <w:p w14:paraId="661BF586" w14:textId="70D4F11E" w:rsidR="003A485D" w:rsidRPr="00544D3B" w:rsidDel="00544D3B" w:rsidRDefault="003A485D" w:rsidP="003F4FD7">
      <w:pPr>
        <w:rPr>
          <w:moveFrom w:id="373" w:author="Jennie Skynäs" w:date="2022-06-07T00:35:00Z"/>
          <w:rFonts w:ascii="Times New Roman" w:eastAsia="Times New Roman" w:hAnsi="Times New Roman" w:cs="Times New Roman"/>
          <w:color w:val="000000" w:themeColor="text1"/>
          <w:lang w:eastAsia="sv-SE"/>
          <w:rPrChange w:id="374" w:author="Jennie Skynäs" w:date="2022-06-07T00:41:00Z">
            <w:rPr>
              <w:moveFrom w:id="375" w:author="Jennie Skynäs" w:date="2022-06-07T00:35:00Z"/>
              <w:rFonts w:ascii="Times New Roman" w:eastAsia="Times New Roman" w:hAnsi="Times New Roman" w:cs="Times New Roman"/>
              <w:lang w:eastAsia="sv-SE"/>
            </w:rPr>
          </w:rPrChange>
        </w:rPr>
      </w:pPr>
      <w:moveFromRangeStart w:id="376" w:author="Jennie Skynäs" w:date="2022-06-07T00:35:00Z" w:name="move105454549"/>
      <w:moveFrom w:id="377" w:author="Jennie Skynäs" w:date="2022-06-07T00:35:00Z">
        <w:r w:rsidRPr="00544D3B" w:rsidDel="00544D3B">
          <w:rPr>
            <w:rFonts w:ascii="Times New Roman" w:eastAsia="Times New Roman" w:hAnsi="Times New Roman" w:cs="Times New Roman"/>
            <w:color w:val="000000" w:themeColor="text1"/>
            <w:shd w:val="clear" w:color="auto" w:fill="FFFFFF"/>
            <w:lang w:eastAsia="sv-SE"/>
            <w:rPrChange w:id="378" w:author="Jennie Skynäs" w:date="2022-06-07T00:41:00Z">
              <w:rPr>
                <w:rFonts w:ascii="Lato" w:eastAsia="Times New Roman" w:hAnsi="Lato" w:cs="Times New Roman"/>
                <w:color w:val="2D3B45"/>
                <w:shd w:val="clear" w:color="auto" w:fill="FFFFFF"/>
                <w:lang w:eastAsia="sv-SE"/>
              </w:rPr>
            </w:rPrChange>
          </w:rPr>
          <w:t>Cornell University Library (2003). </w:t>
        </w:r>
        <w:r w:rsidRPr="00544D3B" w:rsidDel="00544D3B">
          <w:rPr>
            <w:rFonts w:ascii="Times New Roman" w:eastAsia="Times New Roman" w:hAnsi="Times New Roman" w:cs="Times New Roman"/>
            <w:i/>
            <w:iCs/>
            <w:color w:val="000000" w:themeColor="text1"/>
            <w:shd w:val="clear" w:color="auto" w:fill="FFFFFF"/>
            <w:lang w:eastAsia="sv-SE"/>
            <w:rPrChange w:id="379" w:author="Jennie Skynäs" w:date="2022-06-07T00:41:00Z">
              <w:rPr>
                <w:rFonts w:ascii="Lato" w:eastAsia="Times New Roman" w:hAnsi="Lato" w:cs="Times New Roman"/>
                <w:i/>
                <w:iCs/>
                <w:color w:val="2D3B45"/>
                <w:shd w:val="clear" w:color="auto" w:fill="FFFFFF"/>
                <w:lang w:eastAsia="sv-SE"/>
              </w:rPr>
            </w:rPrChange>
          </w:rPr>
          <w:t>Moving Theory into Practice: Digital Imaging Tutorial</w:t>
        </w:r>
        <w:r w:rsidRPr="00544D3B" w:rsidDel="00544D3B">
          <w:rPr>
            <w:rFonts w:ascii="Times New Roman" w:eastAsia="Times New Roman" w:hAnsi="Times New Roman" w:cs="Times New Roman"/>
            <w:color w:val="000000" w:themeColor="text1"/>
            <w:shd w:val="clear" w:color="auto" w:fill="FFFFFF"/>
            <w:lang w:eastAsia="sv-SE"/>
            <w:rPrChange w:id="380" w:author="Jennie Skynäs" w:date="2022-06-07T00:41:00Z">
              <w:rPr>
                <w:rFonts w:ascii="Lato" w:eastAsia="Times New Roman" w:hAnsi="Lato" w:cs="Times New Roman"/>
                <w:color w:val="2D3B45"/>
                <w:shd w:val="clear" w:color="auto" w:fill="FFFFFF"/>
                <w:lang w:eastAsia="sv-SE"/>
              </w:rPr>
            </w:rPrChange>
          </w:rPr>
          <w:t>.</w:t>
        </w:r>
      </w:moveFrom>
    </w:p>
    <w:moveFromRangeEnd w:id="376"/>
    <w:p w14:paraId="46462375" w14:textId="77777777" w:rsidR="00544D3B" w:rsidRPr="00544D3B" w:rsidRDefault="00544D3B" w:rsidP="003F4FD7">
      <w:pPr>
        <w:rPr>
          <w:ins w:id="381" w:author="Jennie Skynäs" w:date="2022-06-07T00:34:00Z"/>
          <w:rFonts w:ascii="Times New Roman" w:eastAsia="Times New Roman" w:hAnsi="Times New Roman" w:cs="Times New Roman"/>
          <w:color w:val="000000" w:themeColor="text1"/>
          <w:shd w:val="clear" w:color="auto" w:fill="FFFFFF"/>
          <w:lang w:eastAsia="sv-SE"/>
          <w:rPrChange w:id="382" w:author="Jennie Skynäs" w:date="2022-06-07T00:41:00Z">
            <w:rPr>
              <w:ins w:id="383" w:author="Jennie Skynäs" w:date="2022-06-07T00:34:00Z"/>
              <w:rFonts w:ascii="Lato" w:eastAsia="Times New Roman" w:hAnsi="Lato" w:cs="Times New Roman"/>
              <w:color w:val="2D3B45"/>
              <w:shd w:val="clear" w:color="auto" w:fill="FFFFFF"/>
              <w:lang w:eastAsia="sv-SE"/>
            </w:rPr>
          </w:rPrChange>
        </w:rPr>
      </w:pPr>
    </w:p>
    <w:p w14:paraId="3E24F082" w14:textId="1BDBD4D8" w:rsidR="003A485D" w:rsidRPr="00544D3B" w:rsidRDefault="003A485D" w:rsidP="003F4FD7">
      <w:pPr>
        <w:rPr>
          <w:ins w:id="384" w:author="Jennie Skynäs" w:date="2022-06-07T00:35:00Z"/>
          <w:rFonts w:ascii="Times New Roman" w:eastAsia="Times New Roman" w:hAnsi="Times New Roman" w:cs="Times New Roman"/>
          <w:color w:val="000000" w:themeColor="text1"/>
          <w:shd w:val="clear" w:color="auto" w:fill="FFFFFF"/>
          <w:lang w:eastAsia="sv-SE"/>
          <w:rPrChange w:id="385" w:author="Jennie Skynäs" w:date="2022-06-07T00:41:00Z">
            <w:rPr>
              <w:ins w:id="386" w:author="Jennie Skynäs" w:date="2022-06-07T00:35:00Z"/>
              <w:rFonts w:ascii="Lato" w:eastAsia="Times New Roman" w:hAnsi="Lato" w:cs="Times New Roman"/>
              <w:color w:val="2D3B45"/>
              <w:shd w:val="clear" w:color="auto" w:fill="FFFFFF"/>
              <w:lang w:eastAsia="sv-SE"/>
            </w:rPr>
          </w:rPrChange>
        </w:rPr>
      </w:pPr>
      <w:r w:rsidRPr="00544D3B">
        <w:rPr>
          <w:rFonts w:ascii="Times New Roman" w:eastAsia="Times New Roman" w:hAnsi="Times New Roman" w:cs="Times New Roman"/>
          <w:color w:val="000000" w:themeColor="text1"/>
          <w:shd w:val="clear" w:color="auto" w:fill="FFFFFF"/>
          <w:lang w:eastAsia="sv-SE"/>
          <w:rPrChange w:id="387" w:author="Jennie Skynäs" w:date="2022-06-07T00:41:00Z">
            <w:rPr>
              <w:rFonts w:ascii="Lato" w:eastAsia="Times New Roman" w:hAnsi="Lato" w:cs="Times New Roman"/>
              <w:color w:val="2D3B45"/>
              <w:shd w:val="clear" w:color="auto" w:fill="FFFFFF"/>
              <w:lang w:eastAsia="sv-SE"/>
            </w:rPr>
          </w:rPrChange>
        </w:rPr>
        <w:t>Tanner, Simon (2004). </w:t>
      </w:r>
      <w:proofErr w:type="spellStart"/>
      <w:r w:rsidRPr="00544D3B">
        <w:rPr>
          <w:rFonts w:ascii="Times New Roman" w:eastAsia="Times New Roman" w:hAnsi="Times New Roman" w:cs="Times New Roman"/>
          <w:i/>
          <w:iCs/>
          <w:color w:val="000000" w:themeColor="text1"/>
          <w:shd w:val="clear" w:color="auto" w:fill="FFFFFF"/>
          <w:lang w:eastAsia="sv-SE"/>
          <w:rPrChange w:id="388" w:author="Jennie Skynäs" w:date="2022-06-07T00:41:00Z">
            <w:rPr>
              <w:rFonts w:ascii="Lato" w:eastAsia="Times New Roman" w:hAnsi="Lato" w:cs="Times New Roman"/>
              <w:i/>
              <w:iCs/>
              <w:color w:val="2D3B45"/>
              <w:shd w:val="clear" w:color="auto" w:fill="FFFFFF"/>
              <w:lang w:eastAsia="sv-SE"/>
            </w:rPr>
          </w:rPrChange>
        </w:rPr>
        <w:t>Deciding</w:t>
      </w:r>
      <w:proofErr w:type="spellEnd"/>
      <w:r w:rsidRPr="00544D3B">
        <w:rPr>
          <w:rFonts w:ascii="Times New Roman" w:eastAsia="Times New Roman" w:hAnsi="Times New Roman" w:cs="Times New Roman"/>
          <w:i/>
          <w:iCs/>
          <w:color w:val="000000" w:themeColor="text1"/>
          <w:shd w:val="clear" w:color="auto" w:fill="FFFFFF"/>
          <w:lang w:eastAsia="sv-SE"/>
          <w:rPrChange w:id="389"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90" w:author="Jennie Skynäs" w:date="2022-06-07T00:41:00Z">
            <w:rPr>
              <w:rFonts w:ascii="Lato" w:eastAsia="Times New Roman" w:hAnsi="Lato" w:cs="Times New Roman"/>
              <w:i/>
              <w:iCs/>
              <w:color w:val="2D3B45"/>
              <w:shd w:val="clear" w:color="auto" w:fill="FFFFFF"/>
              <w:lang w:eastAsia="sv-SE"/>
            </w:rPr>
          </w:rPrChange>
        </w:rPr>
        <w:t>whether</w:t>
      </w:r>
      <w:proofErr w:type="spellEnd"/>
      <w:r w:rsidRPr="00544D3B">
        <w:rPr>
          <w:rFonts w:ascii="Times New Roman" w:eastAsia="Times New Roman" w:hAnsi="Times New Roman" w:cs="Times New Roman"/>
          <w:i/>
          <w:iCs/>
          <w:color w:val="000000" w:themeColor="text1"/>
          <w:shd w:val="clear" w:color="auto" w:fill="FFFFFF"/>
          <w:lang w:eastAsia="sv-SE"/>
          <w:rPrChange w:id="391"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92" w:author="Jennie Skynäs" w:date="2022-06-07T00:41:00Z">
            <w:rPr>
              <w:rFonts w:ascii="Lato" w:eastAsia="Times New Roman" w:hAnsi="Lato" w:cs="Times New Roman"/>
              <w:i/>
              <w:iCs/>
              <w:color w:val="2D3B45"/>
              <w:shd w:val="clear" w:color="auto" w:fill="FFFFFF"/>
              <w:lang w:eastAsia="sv-SE"/>
            </w:rPr>
          </w:rPrChange>
        </w:rPr>
        <w:t>Optical</w:t>
      </w:r>
      <w:proofErr w:type="spellEnd"/>
      <w:r w:rsidRPr="00544D3B">
        <w:rPr>
          <w:rFonts w:ascii="Times New Roman" w:eastAsia="Times New Roman" w:hAnsi="Times New Roman" w:cs="Times New Roman"/>
          <w:i/>
          <w:iCs/>
          <w:color w:val="000000" w:themeColor="text1"/>
          <w:shd w:val="clear" w:color="auto" w:fill="FFFFFF"/>
          <w:lang w:eastAsia="sv-SE"/>
          <w:rPrChange w:id="393"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94" w:author="Jennie Skynäs" w:date="2022-06-07T00:41:00Z">
            <w:rPr>
              <w:rFonts w:ascii="Lato" w:eastAsia="Times New Roman" w:hAnsi="Lato" w:cs="Times New Roman"/>
              <w:i/>
              <w:iCs/>
              <w:color w:val="2D3B45"/>
              <w:shd w:val="clear" w:color="auto" w:fill="FFFFFF"/>
              <w:lang w:eastAsia="sv-SE"/>
            </w:rPr>
          </w:rPrChange>
        </w:rPr>
        <w:t>Character</w:t>
      </w:r>
      <w:proofErr w:type="spellEnd"/>
      <w:r w:rsidRPr="00544D3B">
        <w:rPr>
          <w:rFonts w:ascii="Times New Roman" w:eastAsia="Times New Roman" w:hAnsi="Times New Roman" w:cs="Times New Roman"/>
          <w:i/>
          <w:iCs/>
          <w:color w:val="000000" w:themeColor="text1"/>
          <w:shd w:val="clear" w:color="auto" w:fill="FFFFFF"/>
          <w:lang w:eastAsia="sv-SE"/>
          <w:rPrChange w:id="395" w:author="Jennie Skynäs" w:date="2022-06-07T00:41:00Z">
            <w:rPr>
              <w:rFonts w:ascii="Lato" w:eastAsia="Times New Roman" w:hAnsi="Lato" w:cs="Times New Roman"/>
              <w:i/>
              <w:iCs/>
              <w:color w:val="2D3B45"/>
              <w:shd w:val="clear" w:color="auto" w:fill="FFFFFF"/>
              <w:lang w:eastAsia="sv-SE"/>
            </w:rPr>
          </w:rPrChange>
        </w:rPr>
        <w:t xml:space="preserve"> </w:t>
      </w:r>
      <w:proofErr w:type="spellStart"/>
      <w:r w:rsidRPr="00544D3B">
        <w:rPr>
          <w:rFonts w:ascii="Times New Roman" w:eastAsia="Times New Roman" w:hAnsi="Times New Roman" w:cs="Times New Roman"/>
          <w:i/>
          <w:iCs/>
          <w:color w:val="000000" w:themeColor="text1"/>
          <w:shd w:val="clear" w:color="auto" w:fill="FFFFFF"/>
          <w:lang w:eastAsia="sv-SE"/>
          <w:rPrChange w:id="396" w:author="Jennie Skynäs" w:date="2022-06-07T00:41:00Z">
            <w:rPr>
              <w:rFonts w:ascii="Lato" w:eastAsia="Times New Roman" w:hAnsi="Lato" w:cs="Times New Roman"/>
              <w:i/>
              <w:iCs/>
              <w:color w:val="2D3B45"/>
              <w:shd w:val="clear" w:color="auto" w:fill="FFFFFF"/>
              <w:lang w:eastAsia="sv-SE"/>
            </w:rPr>
          </w:rPrChange>
        </w:rPr>
        <w:t>Recognition</w:t>
      </w:r>
      <w:proofErr w:type="spellEnd"/>
      <w:r w:rsidRPr="00544D3B">
        <w:rPr>
          <w:rFonts w:ascii="Times New Roman" w:eastAsia="Times New Roman" w:hAnsi="Times New Roman" w:cs="Times New Roman"/>
          <w:i/>
          <w:iCs/>
          <w:color w:val="000000" w:themeColor="text1"/>
          <w:shd w:val="clear" w:color="auto" w:fill="FFFFFF"/>
          <w:lang w:eastAsia="sv-SE"/>
          <w:rPrChange w:id="397" w:author="Jennie Skynäs" w:date="2022-06-07T00:41:00Z">
            <w:rPr>
              <w:rFonts w:ascii="Lato" w:eastAsia="Times New Roman" w:hAnsi="Lato" w:cs="Times New Roman"/>
              <w:i/>
              <w:iCs/>
              <w:color w:val="2D3B45"/>
              <w:shd w:val="clear" w:color="auto" w:fill="FFFFFF"/>
              <w:lang w:eastAsia="sv-SE"/>
            </w:rPr>
          </w:rPrChange>
        </w:rPr>
        <w:t xml:space="preserve"> is </w:t>
      </w:r>
      <w:proofErr w:type="spellStart"/>
      <w:r w:rsidRPr="00544D3B">
        <w:rPr>
          <w:rFonts w:ascii="Times New Roman" w:eastAsia="Times New Roman" w:hAnsi="Times New Roman" w:cs="Times New Roman"/>
          <w:i/>
          <w:iCs/>
          <w:color w:val="000000" w:themeColor="text1"/>
          <w:shd w:val="clear" w:color="auto" w:fill="FFFFFF"/>
          <w:lang w:eastAsia="sv-SE"/>
          <w:rPrChange w:id="398" w:author="Jennie Skynäs" w:date="2022-06-07T00:41:00Z">
            <w:rPr>
              <w:rFonts w:ascii="Lato" w:eastAsia="Times New Roman" w:hAnsi="Lato" w:cs="Times New Roman"/>
              <w:i/>
              <w:iCs/>
              <w:color w:val="2D3B45"/>
              <w:shd w:val="clear" w:color="auto" w:fill="FFFFFF"/>
              <w:lang w:eastAsia="sv-SE"/>
            </w:rPr>
          </w:rPrChange>
        </w:rPr>
        <w:t>feasible</w:t>
      </w:r>
      <w:proofErr w:type="spellEnd"/>
      <w:r w:rsidRPr="00544D3B">
        <w:rPr>
          <w:rFonts w:ascii="Times New Roman" w:eastAsia="Times New Roman" w:hAnsi="Times New Roman" w:cs="Times New Roman"/>
          <w:color w:val="000000" w:themeColor="text1"/>
          <w:shd w:val="clear" w:color="auto" w:fill="FFFFFF"/>
          <w:lang w:eastAsia="sv-SE"/>
          <w:rPrChange w:id="399" w:author="Jennie Skynäs" w:date="2022-06-07T00:41:00Z">
            <w:rPr>
              <w:rFonts w:ascii="Lato" w:eastAsia="Times New Roman" w:hAnsi="Lato" w:cs="Times New Roman"/>
              <w:color w:val="2D3B45"/>
              <w:shd w:val="clear" w:color="auto" w:fill="FFFFFF"/>
              <w:lang w:eastAsia="sv-SE"/>
            </w:rPr>
          </w:rPrChange>
        </w:rPr>
        <w:t xml:space="preserve">.  London: </w:t>
      </w:r>
      <w:proofErr w:type="spellStart"/>
      <w:r w:rsidRPr="00544D3B">
        <w:rPr>
          <w:rFonts w:ascii="Times New Roman" w:eastAsia="Times New Roman" w:hAnsi="Times New Roman" w:cs="Times New Roman"/>
          <w:color w:val="000000" w:themeColor="text1"/>
          <w:shd w:val="clear" w:color="auto" w:fill="FFFFFF"/>
          <w:lang w:eastAsia="sv-SE"/>
          <w:rPrChange w:id="400" w:author="Jennie Skynäs" w:date="2022-06-07T00:41:00Z">
            <w:rPr>
              <w:rFonts w:ascii="Lato" w:eastAsia="Times New Roman" w:hAnsi="Lato" w:cs="Times New Roman"/>
              <w:color w:val="2D3B45"/>
              <w:shd w:val="clear" w:color="auto" w:fill="FFFFFF"/>
              <w:lang w:eastAsia="sv-SE"/>
            </w:rPr>
          </w:rPrChange>
        </w:rPr>
        <w:t>King's</w:t>
      </w:r>
      <w:proofErr w:type="spellEnd"/>
      <w:r w:rsidRPr="00544D3B">
        <w:rPr>
          <w:rFonts w:ascii="Times New Roman" w:eastAsia="Times New Roman" w:hAnsi="Times New Roman" w:cs="Times New Roman"/>
          <w:color w:val="000000" w:themeColor="text1"/>
          <w:shd w:val="clear" w:color="auto" w:fill="FFFFFF"/>
          <w:lang w:eastAsia="sv-SE"/>
          <w:rPrChange w:id="401" w:author="Jennie Skynäs" w:date="2022-06-07T00:41:00Z">
            <w:rPr>
              <w:rFonts w:ascii="Lato" w:eastAsia="Times New Roman" w:hAnsi="Lato" w:cs="Times New Roman"/>
              <w:color w:val="2D3B45"/>
              <w:shd w:val="clear" w:color="auto" w:fill="FFFFFF"/>
              <w:lang w:eastAsia="sv-SE"/>
            </w:rPr>
          </w:rPrChange>
        </w:rPr>
        <w:t xml:space="preserve"> College. </w:t>
      </w:r>
      <w:del w:id="402" w:author="Jennie Skynäs" w:date="2022-06-07T00:35:00Z">
        <w:r w:rsidRPr="00544D3B" w:rsidDel="00544D3B">
          <w:rPr>
            <w:rFonts w:ascii="Times New Roman" w:eastAsia="Times New Roman" w:hAnsi="Times New Roman" w:cs="Times New Roman"/>
            <w:color w:val="000000" w:themeColor="text1"/>
            <w:shd w:val="clear" w:color="auto" w:fill="FFFFFF"/>
            <w:lang w:eastAsia="sv-SE"/>
            <w:rPrChange w:id="403" w:author="Jennie Skynäs" w:date="2022-06-07T00:41:00Z">
              <w:rPr>
                <w:rFonts w:ascii="Lato" w:eastAsia="Times New Roman" w:hAnsi="Lato" w:cs="Times New Roman"/>
                <w:color w:val="2D3B45"/>
                <w:shd w:val="clear" w:color="auto" w:fill="FFFFFF"/>
                <w:lang w:eastAsia="sv-SE"/>
              </w:rPr>
            </w:rPrChange>
          </w:rPr>
          <w:delText>11 pp.</w:delText>
        </w:r>
      </w:del>
    </w:p>
    <w:p w14:paraId="592865A0" w14:textId="7DCF7D9E" w:rsidR="00544D3B" w:rsidRPr="00544D3B" w:rsidRDefault="00544D3B" w:rsidP="003F4FD7">
      <w:pPr>
        <w:rPr>
          <w:ins w:id="404" w:author="Jennie Skynäs" w:date="2022-06-07T00:35:00Z"/>
          <w:rFonts w:ascii="Times New Roman" w:eastAsia="Times New Roman" w:hAnsi="Times New Roman" w:cs="Times New Roman"/>
          <w:color w:val="000000" w:themeColor="text1"/>
          <w:shd w:val="clear" w:color="auto" w:fill="FFFFFF"/>
          <w:lang w:eastAsia="sv-SE"/>
          <w:rPrChange w:id="405" w:author="Jennie Skynäs" w:date="2022-06-07T00:41:00Z">
            <w:rPr>
              <w:ins w:id="406" w:author="Jennie Skynäs" w:date="2022-06-07T00:35:00Z"/>
              <w:rFonts w:ascii="Lato" w:eastAsia="Times New Roman" w:hAnsi="Lato" w:cs="Times New Roman"/>
              <w:color w:val="2D3B45"/>
              <w:shd w:val="clear" w:color="auto" w:fill="FFFFFF"/>
              <w:lang w:eastAsia="sv-SE"/>
            </w:rPr>
          </w:rPrChange>
        </w:rPr>
      </w:pPr>
    </w:p>
    <w:p w14:paraId="2342C486" w14:textId="537A188D" w:rsidR="00544D3B" w:rsidRPr="00544D3B" w:rsidDel="00544D3B" w:rsidRDefault="00544D3B" w:rsidP="00544D3B">
      <w:pPr>
        <w:rPr>
          <w:del w:id="407" w:author="Jennie Skynäs" w:date="2022-06-07T00:35:00Z"/>
          <w:moveTo w:id="408" w:author="Jennie Skynäs" w:date="2022-06-07T00:35:00Z"/>
          <w:rFonts w:ascii="Times New Roman" w:eastAsia="Times New Roman" w:hAnsi="Times New Roman" w:cs="Times New Roman"/>
          <w:color w:val="000000" w:themeColor="text1"/>
          <w:lang w:eastAsia="sv-SE"/>
          <w:rPrChange w:id="409" w:author="Jennie Skynäs" w:date="2022-06-07T00:41:00Z">
            <w:rPr>
              <w:del w:id="410" w:author="Jennie Skynäs" w:date="2022-06-07T00:35:00Z"/>
              <w:moveTo w:id="411" w:author="Jennie Skynäs" w:date="2022-06-07T00:35:00Z"/>
              <w:rFonts w:ascii="Times New Roman" w:eastAsia="Times New Roman" w:hAnsi="Times New Roman" w:cs="Times New Roman"/>
              <w:lang w:eastAsia="sv-SE"/>
            </w:rPr>
          </w:rPrChange>
        </w:rPr>
      </w:pPr>
      <w:moveToRangeStart w:id="412" w:author="Jennie Skynäs" w:date="2022-06-07T00:35:00Z" w:name="move105454565"/>
      <w:moveTo w:id="413" w:author="Jennie Skynäs" w:date="2022-06-07T00:35:00Z">
        <w:r w:rsidRPr="00544D3B">
          <w:rPr>
            <w:rFonts w:ascii="Times New Roman" w:eastAsia="Times New Roman" w:hAnsi="Times New Roman" w:cs="Times New Roman"/>
            <w:color w:val="000000" w:themeColor="text1"/>
            <w:shd w:val="clear" w:color="auto" w:fill="FFFFFF"/>
            <w:lang w:eastAsia="sv-SE"/>
            <w:rPrChange w:id="414" w:author="Jennie Skynäs" w:date="2022-06-07T00:41:00Z">
              <w:rPr>
                <w:rFonts w:ascii="Lato" w:eastAsia="Times New Roman" w:hAnsi="Lato" w:cs="Times New Roman"/>
                <w:color w:val="2D3B45"/>
                <w:shd w:val="clear" w:color="auto" w:fill="FFFFFF"/>
                <w:lang w:eastAsia="sv-SE"/>
              </w:rPr>
            </w:rPrChange>
          </w:rPr>
          <w:t>Terras, Melissa (2008). </w:t>
        </w:r>
        <w:r w:rsidRPr="00544D3B">
          <w:rPr>
            <w:rFonts w:ascii="Times New Roman" w:eastAsia="Times New Roman" w:hAnsi="Times New Roman" w:cs="Times New Roman"/>
            <w:i/>
            <w:iCs/>
            <w:color w:val="000000" w:themeColor="text1"/>
            <w:shd w:val="clear" w:color="auto" w:fill="FFFFFF"/>
            <w:lang w:eastAsia="sv-SE"/>
            <w:rPrChange w:id="415" w:author="Jennie Skynäs" w:date="2022-06-07T00:41:00Z">
              <w:rPr>
                <w:rFonts w:ascii="Lato" w:eastAsia="Times New Roman" w:hAnsi="Lato" w:cs="Times New Roman"/>
                <w:i/>
                <w:iCs/>
                <w:color w:val="2D3B45"/>
                <w:shd w:val="clear" w:color="auto" w:fill="FFFFFF"/>
                <w:lang w:eastAsia="sv-SE"/>
              </w:rPr>
            </w:rPrChange>
          </w:rPr>
          <w:t xml:space="preserve">Digital Images for the Information </w:t>
        </w:r>
        <w:proofErr w:type="spellStart"/>
        <w:r w:rsidRPr="00544D3B">
          <w:rPr>
            <w:rFonts w:ascii="Times New Roman" w:eastAsia="Times New Roman" w:hAnsi="Times New Roman" w:cs="Times New Roman"/>
            <w:i/>
            <w:iCs/>
            <w:color w:val="000000" w:themeColor="text1"/>
            <w:shd w:val="clear" w:color="auto" w:fill="FFFFFF"/>
            <w:lang w:eastAsia="sv-SE"/>
            <w:rPrChange w:id="416" w:author="Jennie Skynäs" w:date="2022-06-07T00:41:00Z">
              <w:rPr>
                <w:rFonts w:ascii="Lato" w:eastAsia="Times New Roman" w:hAnsi="Lato" w:cs="Times New Roman"/>
                <w:i/>
                <w:iCs/>
                <w:color w:val="2D3B45"/>
                <w:shd w:val="clear" w:color="auto" w:fill="FFFFFF"/>
                <w:lang w:eastAsia="sv-SE"/>
              </w:rPr>
            </w:rPrChange>
          </w:rPr>
          <w:t>Professional</w:t>
        </w:r>
        <w:proofErr w:type="spellEnd"/>
        <w:r w:rsidRPr="00544D3B">
          <w:rPr>
            <w:rFonts w:ascii="Times New Roman" w:eastAsia="Times New Roman" w:hAnsi="Times New Roman" w:cs="Times New Roman"/>
            <w:color w:val="000000" w:themeColor="text1"/>
            <w:shd w:val="clear" w:color="auto" w:fill="FFFFFF"/>
            <w:lang w:eastAsia="sv-SE"/>
            <w:rPrChange w:id="417" w:author="Jennie Skynäs" w:date="2022-06-07T00:41:00Z">
              <w:rPr>
                <w:rFonts w:ascii="Lato" w:eastAsia="Times New Roman" w:hAnsi="Lato" w:cs="Times New Roman"/>
                <w:color w:val="2D3B45"/>
                <w:shd w:val="clear" w:color="auto" w:fill="FFFFFF"/>
                <w:lang w:eastAsia="sv-SE"/>
              </w:rPr>
            </w:rPrChange>
          </w:rPr>
          <w:t xml:space="preserve">. London: </w:t>
        </w:r>
        <w:proofErr w:type="spellStart"/>
        <w:r w:rsidRPr="00544D3B">
          <w:rPr>
            <w:rFonts w:ascii="Times New Roman" w:eastAsia="Times New Roman" w:hAnsi="Times New Roman" w:cs="Times New Roman"/>
            <w:color w:val="000000" w:themeColor="text1"/>
            <w:shd w:val="clear" w:color="auto" w:fill="FFFFFF"/>
            <w:lang w:eastAsia="sv-SE"/>
            <w:rPrChange w:id="418" w:author="Jennie Skynäs" w:date="2022-06-07T00:41:00Z">
              <w:rPr>
                <w:rFonts w:ascii="Lato" w:eastAsia="Times New Roman" w:hAnsi="Lato" w:cs="Times New Roman"/>
                <w:color w:val="2D3B45"/>
                <w:shd w:val="clear" w:color="auto" w:fill="FFFFFF"/>
                <w:lang w:eastAsia="sv-SE"/>
              </w:rPr>
            </w:rPrChange>
          </w:rPr>
          <w:t>Ashgate</w:t>
        </w:r>
        <w:proofErr w:type="spellEnd"/>
        <w:r w:rsidRPr="00544D3B">
          <w:rPr>
            <w:rFonts w:ascii="Times New Roman" w:eastAsia="Times New Roman" w:hAnsi="Times New Roman" w:cs="Times New Roman"/>
            <w:color w:val="000000" w:themeColor="text1"/>
            <w:shd w:val="clear" w:color="auto" w:fill="FFFFFF"/>
            <w:lang w:eastAsia="sv-SE"/>
            <w:rPrChange w:id="419" w:author="Jennie Skynäs" w:date="2022-06-07T00:41:00Z">
              <w:rPr>
                <w:rFonts w:ascii="Lato" w:eastAsia="Times New Roman" w:hAnsi="Lato" w:cs="Times New Roman"/>
                <w:color w:val="2D3B45"/>
                <w:shd w:val="clear" w:color="auto" w:fill="FFFFFF"/>
                <w:lang w:eastAsia="sv-SE"/>
              </w:rPr>
            </w:rPrChange>
          </w:rPr>
          <w:t xml:space="preserve">. </w:t>
        </w:r>
        <w:del w:id="420" w:author="Jennie Skynäs" w:date="2022-06-07T00:35:00Z">
          <w:r w:rsidRPr="00544D3B" w:rsidDel="00544D3B">
            <w:rPr>
              <w:rFonts w:ascii="Times New Roman" w:eastAsia="Times New Roman" w:hAnsi="Times New Roman" w:cs="Times New Roman"/>
              <w:color w:val="000000" w:themeColor="text1"/>
              <w:shd w:val="clear" w:color="auto" w:fill="FFFFFF"/>
              <w:lang w:eastAsia="sv-SE"/>
              <w:rPrChange w:id="421" w:author="Jennie Skynäs" w:date="2022-06-07T00:41:00Z">
                <w:rPr>
                  <w:rFonts w:ascii="Lato" w:eastAsia="Times New Roman" w:hAnsi="Lato" w:cs="Times New Roman"/>
                  <w:color w:val="2D3B45"/>
                  <w:shd w:val="clear" w:color="auto" w:fill="FFFFFF"/>
                  <w:lang w:eastAsia="sv-SE"/>
                </w:rPr>
              </w:rPrChange>
            </w:rPr>
            <w:delText>258 p.</w:delText>
          </w:r>
        </w:del>
      </w:moveTo>
    </w:p>
    <w:moveToRangeEnd w:id="412"/>
    <w:p w14:paraId="1C131614" w14:textId="77777777" w:rsidR="00544D3B" w:rsidRPr="00544D3B" w:rsidRDefault="00544D3B" w:rsidP="003F4FD7">
      <w:pPr>
        <w:rPr>
          <w:rFonts w:ascii="Times New Roman" w:eastAsia="Times New Roman" w:hAnsi="Times New Roman" w:cs="Times New Roman"/>
          <w:color w:val="000000" w:themeColor="text1"/>
          <w:lang w:eastAsia="sv-SE"/>
          <w:rPrChange w:id="422" w:author="Jennie Skynäs" w:date="2022-06-07T00:41:00Z">
            <w:rPr>
              <w:rFonts w:ascii="Times New Roman" w:eastAsia="Times New Roman" w:hAnsi="Times New Roman" w:cs="Times New Roman"/>
              <w:lang w:eastAsia="sv-SE"/>
            </w:rPr>
          </w:rPrChange>
        </w:rPr>
      </w:pPr>
    </w:p>
    <w:p w14:paraId="0B0DC5D5" w14:textId="77777777" w:rsidR="00544D3B" w:rsidRPr="00544D3B" w:rsidRDefault="00544D3B" w:rsidP="003A485D">
      <w:pPr>
        <w:rPr>
          <w:ins w:id="423" w:author="Jennie Skynäs" w:date="2022-06-07T00:34:00Z"/>
          <w:rFonts w:ascii="Times New Roman" w:eastAsia="Times New Roman" w:hAnsi="Times New Roman" w:cs="Times New Roman"/>
          <w:color w:val="000000" w:themeColor="text1"/>
          <w:shd w:val="clear" w:color="auto" w:fill="FFFFFF"/>
          <w:lang w:eastAsia="sv-SE"/>
          <w:rPrChange w:id="424" w:author="Jennie Skynäs" w:date="2022-06-07T00:41:00Z">
            <w:rPr>
              <w:ins w:id="425" w:author="Jennie Skynäs" w:date="2022-06-07T00:34:00Z"/>
              <w:rFonts w:ascii="Lato" w:eastAsia="Times New Roman" w:hAnsi="Lato" w:cs="Times New Roman"/>
              <w:color w:val="2D3B45"/>
              <w:shd w:val="clear" w:color="auto" w:fill="FFFFFF"/>
              <w:lang w:eastAsia="sv-SE"/>
            </w:rPr>
          </w:rPrChange>
        </w:rPr>
      </w:pPr>
    </w:p>
    <w:p w14:paraId="23A19090" w14:textId="0BCB2316" w:rsidR="003A485D" w:rsidRPr="00544D3B" w:rsidRDefault="003A485D" w:rsidP="003A485D">
      <w:pPr>
        <w:rPr>
          <w:rFonts w:ascii="Times New Roman" w:eastAsia="Times New Roman" w:hAnsi="Times New Roman" w:cs="Times New Roman"/>
          <w:color w:val="000000" w:themeColor="text1"/>
          <w:lang w:eastAsia="sv-SE"/>
          <w:rPrChange w:id="426" w:author="Jennie Skynäs" w:date="2022-06-07T00:41:00Z">
            <w:rPr>
              <w:rFonts w:ascii="Times New Roman" w:eastAsia="Times New Roman" w:hAnsi="Times New Roman" w:cs="Times New Roman"/>
              <w:lang w:eastAsia="sv-SE"/>
            </w:rPr>
          </w:rPrChange>
        </w:rPr>
      </w:pPr>
      <w:r w:rsidRPr="00544D3B">
        <w:rPr>
          <w:rFonts w:ascii="Times New Roman" w:eastAsia="Times New Roman" w:hAnsi="Times New Roman" w:cs="Times New Roman"/>
          <w:color w:val="000000" w:themeColor="text1"/>
          <w:shd w:val="clear" w:color="auto" w:fill="FFFFFF"/>
          <w:lang w:eastAsia="sv-SE"/>
          <w:rPrChange w:id="427" w:author="Jennie Skynäs" w:date="2022-06-07T00:41:00Z">
            <w:rPr>
              <w:rFonts w:ascii="Lato" w:eastAsia="Times New Roman" w:hAnsi="Lato" w:cs="Times New Roman"/>
              <w:color w:val="2D3B45"/>
              <w:shd w:val="clear" w:color="auto" w:fill="FFFFFF"/>
              <w:lang w:eastAsia="sv-SE"/>
            </w:rPr>
          </w:rPrChange>
        </w:rPr>
        <w:t xml:space="preserve">Terras, M. (2015). </w:t>
      </w:r>
      <w:proofErr w:type="spellStart"/>
      <w:r w:rsidRPr="00544D3B">
        <w:rPr>
          <w:rFonts w:ascii="Times New Roman" w:eastAsia="Times New Roman" w:hAnsi="Times New Roman" w:cs="Times New Roman"/>
          <w:color w:val="000000" w:themeColor="text1"/>
          <w:shd w:val="clear" w:color="auto" w:fill="FFFFFF"/>
          <w:lang w:eastAsia="sv-SE"/>
          <w:rPrChange w:id="428" w:author="Jennie Skynäs" w:date="2022-06-07T00:41:00Z">
            <w:rPr>
              <w:rFonts w:ascii="Lato" w:eastAsia="Times New Roman" w:hAnsi="Lato" w:cs="Times New Roman"/>
              <w:color w:val="2D3B45"/>
              <w:shd w:val="clear" w:color="auto" w:fill="FFFFFF"/>
              <w:lang w:eastAsia="sv-SE"/>
            </w:rPr>
          </w:rPrChange>
        </w:rPr>
        <w:t>Opening</w:t>
      </w:r>
      <w:proofErr w:type="spellEnd"/>
      <w:r w:rsidRPr="00544D3B">
        <w:rPr>
          <w:rFonts w:ascii="Times New Roman" w:eastAsia="Times New Roman" w:hAnsi="Times New Roman" w:cs="Times New Roman"/>
          <w:color w:val="000000" w:themeColor="text1"/>
          <w:shd w:val="clear" w:color="auto" w:fill="FFFFFF"/>
          <w:lang w:eastAsia="sv-SE"/>
          <w:rPrChange w:id="429" w:author="Jennie Skynäs" w:date="2022-06-07T00:41:00Z">
            <w:rPr>
              <w:rFonts w:ascii="Lato" w:eastAsia="Times New Roman" w:hAnsi="Lato" w:cs="Times New Roman"/>
              <w:color w:val="2D3B45"/>
              <w:shd w:val="clear" w:color="auto" w:fill="FFFFFF"/>
              <w:lang w:eastAsia="sv-SE"/>
            </w:rPr>
          </w:rPrChange>
        </w:rPr>
        <w:t xml:space="preserve"> Access to </w:t>
      </w:r>
      <w:proofErr w:type="spellStart"/>
      <w:r w:rsidRPr="00544D3B">
        <w:rPr>
          <w:rFonts w:ascii="Times New Roman" w:eastAsia="Times New Roman" w:hAnsi="Times New Roman" w:cs="Times New Roman"/>
          <w:color w:val="000000" w:themeColor="text1"/>
          <w:shd w:val="clear" w:color="auto" w:fill="FFFFFF"/>
          <w:lang w:eastAsia="sv-SE"/>
          <w:rPrChange w:id="430" w:author="Jennie Skynäs" w:date="2022-06-07T00:41:00Z">
            <w:rPr>
              <w:rFonts w:ascii="Lato" w:eastAsia="Times New Roman" w:hAnsi="Lato" w:cs="Times New Roman"/>
              <w:color w:val="2D3B45"/>
              <w:shd w:val="clear" w:color="auto" w:fill="FFFFFF"/>
              <w:lang w:eastAsia="sv-SE"/>
            </w:rPr>
          </w:rPrChange>
        </w:rPr>
        <w:t>collections</w:t>
      </w:r>
      <w:proofErr w:type="spellEnd"/>
      <w:r w:rsidRPr="00544D3B">
        <w:rPr>
          <w:rFonts w:ascii="Times New Roman" w:eastAsia="Times New Roman" w:hAnsi="Times New Roman" w:cs="Times New Roman"/>
          <w:color w:val="000000" w:themeColor="text1"/>
          <w:shd w:val="clear" w:color="auto" w:fill="FFFFFF"/>
          <w:lang w:eastAsia="sv-SE"/>
          <w:rPrChange w:id="431" w:author="Jennie Skynäs" w:date="2022-06-07T00:41:00Z">
            <w:rPr>
              <w:rFonts w:ascii="Lato" w:eastAsia="Times New Roman" w:hAnsi="Lato" w:cs="Times New Roman"/>
              <w:color w:val="2D3B45"/>
              <w:shd w:val="clear" w:color="auto" w:fill="FFFFFF"/>
              <w:lang w:eastAsia="sv-SE"/>
            </w:rPr>
          </w:rPrChange>
        </w:rPr>
        <w:t xml:space="preserve">: the </w:t>
      </w:r>
      <w:proofErr w:type="spellStart"/>
      <w:r w:rsidRPr="00544D3B">
        <w:rPr>
          <w:rFonts w:ascii="Times New Roman" w:eastAsia="Times New Roman" w:hAnsi="Times New Roman" w:cs="Times New Roman"/>
          <w:color w:val="000000" w:themeColor="text1"/>
          <w:shd w:val="clear" w:color="auto" w:fill="FFFFFF"/>
          <w:lang w:eastAsia="sv-SE"/>
          <w:rPrChange w:id="432" w:author="Jennie Skynäs" w:date="2022-06-07T00:41:00Z">
            <w:rPr>
              <w:rFonts w:ascii="Lato" w:eastAsia="Times New Roman" w:hAnsi="Lato" w:cs="Times New Roman"/>
              <w:color w:val="2D3B45"/>
              <w:shd w:val="clear" w:color="auto" w:fill="FFFFFF"/>
              <w:lang w:eastAsia="sv-SE"/>
            </w:rPr>
          </w:rPrChange>
        </w:rPr>
        <w:t>making</w:t>
      </w:r>
      <w:proofErr w:type="spellEnd"/>
      <w:r w:rsidRPr="00544D3B">
        <w:rPr>
          <w:rFonts w:ascii="Times New Roman" w:eastAsia="Times New Roman" w:hAnsi="Times New Roman" w:cs="Times New Roman"/>
          <w:color w:val="000000" w:themeColor="text1"/>
          <w:shd w:val="clear" w:color="auto" w:fill="FFFFFF"/>
          <w:lang w:eastAsia="sv-SE"/>
          <w:rPrChange w:id="433" w:author="Jennie Skynäs" w:date="2022-06-07T00:41:00Z">
            <w:rPr>
              <w:rFonts w:ascii="Lato" w:eastAsia="Times New Roman" w:hAnsi="Lato" w:cs="Times New Roman"/>
              <w:color w:val="2D3B45"/>
              <w:shd w:val="clear" w:color="auto" w:fill="FFFFFF"/>
              <w:lang w:eastAsia="sv-SE"/>
            </w:rPr>
          </w:rPrChange>
        </w:rPr>
        <w:t xml:space="preserve"> and </w:t>
      </w:r>
      <w:proofErr w:type="spellStart"/>
      <w:r w:rsidRPr="00544D3B">
        <w:rPr>
          <w:rFonts w:ascii="Times New Roman" w:eastAsia="Times New Roman" w:hAnsi="Times New Roman" w:cs="Times New Roman"/>
          <w:color w:val="000000" w:themeColor="text1"/>
          <w:shd w:val="clear" w:color="auto" w:fill="FFFFFF"/>
          <w:lang w:eastAsia="sv-SE"/>
          <w:rPrChange w:id="434" w:author="Jennie Skynäs" w:date="2022-06-07T00:41:00Z">
            <w:rPr>
              <w:rFonts w:ascii="Lato" w:eastAsia="Times New Roman" w:hAnsi="Lato" w:cs="Times New Roman"/>
              <w:color w:val="2D3B45"/>
              <w:shd w:val="clear" w:color="auto" w:fill="FFFFFF"/>
              <w:lang w:eastAsia="sv-SE"/>
            </w:rPr>
          </w:rPrChange>
        </w:rPr>
        <w:t>using</w:t>
      </w:r>
      <w:proofErr w:type="spellEnd"/>
      <w:r w:rsidRPr="00544D3B">
        <w:rPr>
          <w:rFonts w:ascii="Times New Roman" w:eastAsia="Times New Roman" w:hAnsi="Times New Roman" w:cs="Times New Roman"/>
          <w:color w:val="000000" w:themeColor="text1"/>
          <w:shd w:val="clear" w:color="auto" w:fill="FFFFFF"/>
          <w:lang w:eastAsia="sv-SE"/>
          <w:rPrChange w:id="435"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36" w:author="Jennie Skynäs" w:date="2022-06-07T00:41:00Z">
            <w:rPr>
              <w:rFonts w:ascii="Lato" w:eastAsia="Times New Roman" w:hAnsi="Lato" w:cs="Times New Roman"/>
              <w:color w:val="2D3B45"/>
              <w:shd w:val="clear" w:color="auto" w:fill="FFFFFF"/>
              <w:lang w:eastAsia="sv-SE"/>
            </w:rPr>
          </w:rPrChange>
        </w:rPr>
        <w:t>of</w:t>
      </w:r>
      <w:proofErr w:type="spellEnd"/>
      <w:r w:rsidRPr="00544D3B">
        <w:rPr>
          <w:rFonts w:ascii="Times New Roman" w:eastAsia="Times New Roman" w:hAnsi="Times New Roman" w:cs="Times New Roman"/>
          <w:color w:val="000000" w:themeColor="text1"/>
          <w:shd w:val="clear" w:color="auto" w:fill="FFFFFF"/>
          <w:lang w:eastAsia="sv-SE"/>
          <w:rPrChange w:id="437"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38" w:author="Jennie Skynäs" w:date="2022-06-07T00:41:00Z">
            <w:rPr>
              <w:rFonts w:ascii="Lato" w:eastAsia="Times New Roman" w:hAnsi="Lato" w:cs="Times New Roman"/>
              <w:color w:val="2D3B45"/>
              <w:shd w:val="clear" w:color="auto" w:fill="FFFFFF"/>
              <w:lang w:eastAsia="sv-SE"/>
            </w:rPr>
          </w:rPrChange>
        </w:rPr>
        <w:t>open</w:t>
      </w:r>
      <w:proofErr w:type="spellEnd"/>
      <w:r w:rsidRPr="00544D3B">
        <w:rPr>
          <w:rFonts w:ascii="Times New Roman" w:eastAsia="Times New Roman" w:hAnsi="Times New Roman" w:cs="Times New Roman"/>
          <w:color w:val="000000" w:themeColor="text1"/>
          <w:shd w:val="clear" w:color="auto" w:fill="FFFFFF"/>
          <w:lang w:eastAsia="sv-SE"/>
          <w:rPrChange w:id="439"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40" w:author="Jennie Skynäs" w:date="2022-06-07T00:41:00Z">
            <w:rPr>
              <w:rFonts w:ascii="Lato" w:eastAsia="Times New Roman" w:hAnsi="Lato" w:cs="Times New Roman"/>
              <w:color w:val="2D3B45"/>
              <w:shd w:val="clear" w:color="auto" w:fill="FFFFFF"/>
              <w:lang w:eastAsia="sv-SE"/>
            </w:rPr>
          </w:rPrChange>
        </w:rPr>
        <w:t>digitised</w:t>
      </w:r>
      <w:proofErr w:type="spellEnd"/>
      <w:r w:rsidRPr="00544D3B">
        <w:rPr>
          <w:rFonts w:ascii="Times New Roman" w:eastAsia="Times New Roman" w:hAnsi="Times New Roman" w:cs="Times New Roman"/>
          <w:color w:val="000000" w:themeColor="text1"/>
          <w:shd w:val="clear" w:color="auto" w:fill="FFFFFF"/>
          <w:lang w:eastAsia="sv-SE"/>
          <w:rPrChange w:id="441"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42" w:author="Jennie Skynäs" w:date="2022-06-07T00:41:00Z">
            <w:rPr>
              <w:rFonts w:ascii="Lato" w:eastAsia="Times New Roman" w:hAnsi="Lato" w:cs="Times New Roman"/>
              <w:color w:val="2D3B45"/>
              <w:shd w:val="clear" w:color="auto" w:fill="FFFFFF"/>
              <w:lang w:eastAsia="sv-SE"/>
            </w:rPr>
          </w:rPrChange>
        </w:rPr>
        <w:t>cultural</w:t>
      </w:r>
      <w:proofErr w:type="spellEnd"/>
      <w:r w:rsidRPr="00544D3B">
        <w:rPr>
          <w:rFonts w:ascii="Times New Roman" w:eastAsia="Times New Roman" w:hAnsi="Times New Roman" w:cs="Times New Roman"/>
          <w:color w:val="000000" w:themeColor="text1"/>
          <w:shd w:val="clear" w:color="auto" w:fill="FFFFFF"/>
          <w:lang w:eastAsia="sv-SE"/>
          <w:rPrChange w:id="443" w:author="Jennie Skynäs" w:date="2022-06-07T00:41:00Z">
            <w:rPr>
              <w:rFonts w:ascii="Lato" w:eastAsia="Times New Roman" w:hAnsi="Lato" w:cs="Times New Roman"/>
              <w:color w:val="2D3B45"/>
              <w:shd w:val="clear" w:color="auto" w:fill="FFFFFF"/>
              <w:lang w:eastAsia="sv-SE"/>
            </w:rPr>
          </w:rPrChange>
        </w:rPr>
        <w:t xml:space="preserve"> </w:t>
      </w:r>
      <w:proofErr w:type="spellStart"/>
      <w:r w:rsidRPr="00544D3B">
        <w:rPr>
          <w:rFonts w:ascii="Times New Roman" w:eastAsia="Times New Roman" w:hAnsi="Times New Roman" w:cs="Times New Roman"/>
          <w:color w:val="000000" w:themeColor="text1"/>
          <w:shd w:val="clear" w:color="auto" w:fill="FFFFFF"/>
          <w:lang w:eastAsia="sv-SE"/>
          <w:rPrChange w:id="444" w:author="Jennie Skynäs" w:date="2022-06-07T00:41:00Z">
            <w:rPr>
              <w:rFonts w:ascii="Lato" w:eastAsia="Times New Roman" w:hAnsi="Lato" w:cs="Times New Roman"/>
              <w:color w:val="2D3B45"/>
              <w:shd w:val="clear" w:color="auto" w:fill="FFFFFF"/>
              <w:lang w:eastAsia="sv-SE"/>
            </w:rPr>
          </w:rPrChange>
        </w:rPr>
        <w:t>content</w:t>
      </w:r>
      <w:proofErr w:type="spellEnd"/>
      <w:r w:rsidRPr="00544D3B">
        <w:rPr>
          <w:rFonts w:ascii="Times New Roman" w:eastAsia="Times New Roman" w:hAnsi="Times New Roman" w:cs="Times New Roman"/>
          <w:color w:val="000000" w:themeColor="text1"/>
          <w:shd w:val="clear" w:color="auto" w:fill="FFFFFF"/>
          <w:lang w:eastAsia="sv-SE"/>
          <w:rPrChange w:id="445" w:author="Jennie Skynäs" w:date="2022-06-07T00:41:00Z">
            <w:rPr>
              <w:rFonts w:ascii="Lato" w:eastAsia="Times New Roman" w:hAnsi="Lato" w:cs="Times New Roman"/>
              <w:color w:val="2D3B45"/>
              <w:shd w:val="clear" w:color="auto" w:fill="FFFFFF"/>
              <w:lang w:eastAsia="sv-SE"/>
            </w:rPr>
          </w:rPrChange>
        </w:rPr>
        <w:t>. Online Information Review, 39(5), 733-752.</w:t>
      </w:r>
    </w:p>
    <w:p w14:paraId="6D3A34AD" w14:textId="77777777" w:rsidR="00544D3B" w:rsidRDefault="00544D3B" w:rsidP="003A485D">
      <w:pPr>
        <w:rPr>
          <w:ins w:id="446" w:author="Jennie Skynäs" w:date="2022-06-07T00:34:00Z"/>
          <w:rFonts w:ascii="Lato" w:eastAsia="Times New Roman" w:hAnsi="Lato" w:cs="Times New Roman"/>
          <w:color w:val="2D3B45"/>
          <w:shd w:val="clear" w:color="auto" w:fill="FFFFFF"/>
          <w:lang w:eastAsia="sv-SE"/>
        </w:rPr>
      </w:pPr>
    </w:p>
    <w:p w14:paraId="39527CC6" w14:textId="101CF214" w:rsidR="003A485D" w:rsidRPr="003A485D" w:rsidDel="00544D3B" w:rsidRDefault="003A485D" w:rsidP="003A485D">
      <w:pPr>
        <w:rPr>
          <w:moveFrom w:id="447" w:author="Jennie Skynäs" w:date="2022-06-07T00:35:00Z"/>
          <w:rFonts w:ascii="Times New Roman" w:eastAsia="Times New Roman" w:hAnsi="Times New Roman" w:cs="Times New Roman"/>
          <w:lang w:eastAsia="sv-SE"/>
        </w:rPr>
      </w:pPr>
      <w:moveFromRangeStart w:id="448" w:author="Jennie Skynäs" w:date="2022-06-07T00:35:00Z" w:name="move105454565"/>
      <w:moveFrom w:id="449" w:author="Jennie Skynäs" w:date="2022-06-07T00:35:00Z">
        <w:r w:rsidRPr="003A485D" w:rsidDel="00544D3B">
          <w:rPr>
            <w:rFonts w:ascii="Lato" w:eastAsia="Times New Roman" w:hAnsi="Lato" w:cs="Times New Roman"/>
            <w:color w:val="2D3B45"/>
            <w:shd w:val="clear" w:color="auto" w:fill="FFFFFF"/>
            <w:lang w:eastAsia="sv-SE"/>
          </w:rPr>
          <w:t>Terras, Melissa (2008). </w:t>
        </w:r>
        <w:r w:rsidRPr="003A485D" w:rsidDel="00544D3B">
          <w:rPr>
            <w:rFonts w:ascii="Lato" w:eastAsia="Times New Roman" w:hAnsi="Lato" w:cs="Times New Roman"/>
            <w:i/>
            <w:iCs/>
            <w:color w:val="2D3B45"/>
            <w:shd w:val="clear" w:color="auto" w:fill="FFFFFF"/>
            <w:lang w:eastAsia="sv-SE"/>
          </w:rPr>
          <w:t>Digital Images for the Information Professional</w:t>
        </w:r>
        <w:r w:rsidRPr="003A485D" w:rsidDel="00544D3B">
          <w:rPr>
            <w:rFonts w:ascii="Lato" w:eastAsia="Times New Roman" w:hAnsi="Lato" w:cs="Times New Roman"/>
            <w:color w:val="2D3B45"/>
            <w:shd w:val="clear" w:color="auto" w:fill="FFFFFF"/>
            <w:lang w:eastAsia="sv-SE"/>
          </w:rPr>
          <w:t>. London: Ashgate. 258 p.</w:t>
        </w:r>
      </w:moveFrom>
    </w:p>
    <w:moveFromRangeEnd w:id="448"/>
    <w:p w14:paraId="7FECA93B" w14:textId="77777777" w:rsidR="003A485D" w:rsidRPr="003F4FD7" w:rsidRDefault="003A485D" w:rsidP="003F4FD7">
      <w:pPr>
        <w:rPr>
          <w:rFonts w:ascii="Times" w:hAnsi="Times"/>
        </w:rPr>
      </w:pPr>
    </w:p>
    <w:p w14:paraId="05D4DF68" w14:textId="77777777" w:rsidR="003F4FD7" w:rsidRPr="00644993" w:rsidRDefault="003F4FD7">
      <w:pPr>
        <w:rPr>
          <w:rFonts w:ascii="Times" w:hAnsi="Times"/>
        </w:rPr>
      </w:pPr>
    </w:p>
    <w:sectPr w:rsidR="003F4FD7" w:rsidRPr="0064499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3AB5" w14:textId="77777777" w:rsidR="00686806" w:rsidRDefault="00686806" w:rsidP="003A485D">
      <w:r>
        <w:separator/>
      </w:r>
    </w:p>
  </w:endnote>
  <w:endnote w:type="continuationSeparator" w:id="0">
    <w:p w14:paraId="2849F256" w14:textId="77777777" w:rsidR="00686806" w:rsidRDefault="00686806" w:rsidP="003A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5E50" w14:textId="77777777" w:rsidR="00686806" w:rsidRDefault="00686806" w:rsidP="003A485D">
      <w:r>
        <w:separator/>
      </w:r>
    </w:p>
  </w:footnote>
  <w:footnote w:type="continuationSeparator" w:id="0">
    <w:p w14:paraId="7D7D1345" w14:textId="77777777" w:rsidR="00686806" w:rsidRDefault="00686806" w:rsidP="003A4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866C" w14:textId="0DB52718" w:rsidR="003A485D" w:rsidRPr="003A485D" w:rsidRDefault="003A485D">
    <w:pPr>
      <w:pStyle w:val="Sidhuvud"/>
      <w:rPr>
        <w:rFonts w:ascii="Times New Roman" w:hAnsi="Times New Roman" w:cs="Times New Roman"/>
      </w:rPr>
    </w:pPr>
    <w:r w:rsidRPr="003A485D">
      <w:rPr>
        <w:rFonts w:ascii="Times New Roman" w:hAnsi="Times New Roman" w:cs="Times New Roman"/>
      </w:rPr>
      <w:t>Jennie Skynäs</w:t>
    </w:r>
  </w:p>
  <w:p w14:paraId="79A98CD8" w14:textId="0B9D6699" w:rsidR="003A485D" w:rsidRPr="003A485D" w:rsidRDefault="003A485D">
    <w:pPr>
      <w:pStyle w:val="Sidhuvud"/>
      <w:rPr>
        <w:rFonts w:ascii="Times New Roman" w:hAnsi="Times New Roman" w:cs="Times New Roman"/>
      </w:rPr>
    </w:pPr>
    <w:r w:rsidRPr="003A485D">
      <w:rPr>
        <w:rFonts w:ascii="Times New Roman" w:hAnsi="Times New Roman" w:cs="Times New Roman"/>
      </w:rPr>
      <w:t>DCHM-22</w:t>
    </w:r>
  </w:p>
  <w:p w14:paraId="3075AC23" w14:textId="77777777" w:rsidR="003A485D" w:rsidRDefault="003A485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954EC"/>
    <w:multiLevelType w:val="multilevel"/>
    <w:tmpl w:val="30E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e Skynäs">
    <w15:presenceInfo w15:providerId="AD" w15:userId="S::je2423sk-s@lu.se::172383d2-f139-420d-ae10-006646f0d842"/>
  </w15:person>
  <w15:person w15:author="Mounir Gallouze">
    <w15:presenceInfo w15:providerId="None" w15:userId="Mounir Gallou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993"/>
    <w:rsid w:val="00014889"/>
    <w:rsid w:val="00070B66"/>
    <w:rsid w:val="000859F4"/>
    <w:rsid w:val="000E4CD7"/>
    <w:rsid w:val="000F6489"/>
    <w:rsid w:val="0012252E"/>
    <w:rsid w:val="00124FD7"/>
    <w:rsid w:val="00240269"/>
    <w:rsid w:val="0024632F"/>
    <w:rsid w:val="0025498F"/>
    <w:rsid w:val="00263050"/>
    <w:rsid w:val="00354127"/>
    <w:rsid w:val="003A485D"/>
    <w:rsid w:val="003F4FD7"/>
    <w:rsid w:val="00467BC6"/>
    <w:rsid w:val="004D63D1"/>
    <w:rsid w:val="00544D3B"/>
    <w:rsid w:val="00573E36"/>
    <w:rsid w:val="005B06C0"/>
    <w:rsid w:val="005D5C8E"/>
    <w:rsid w:val="00644993"/>
    <w:rsid w:val="00686806"/>
    <w:rsid w:val="006B5EEC"/>
    <w:rsid w:val="006D3090"/>
    <w:rsid w:val="007044C1"/>
    <w:rsid w:val="00791475"/>
    <w:rsid w:val="007939FF"/>
    <w:rsid w:val="007A543C"/>
    <w:rsid w:val="007B71A6"/>
    <w:rsid w:val="00805F39"/>
    <w:rsid w:val="0084281B"/>
    <w:rsid w:val="00842C3C"/>
    <w:rsid w:val="00856BC0"/>
    <w:rsid w:val="00860CD9"/>
    <w:rsid w:val="00924E1A"/>
    <w:rsid w:val="00967369"/>
    <w:rsid w:val="009722F3"/>
    <w:rsid w:val="00A0012C"/>
    <w:rsid w:val="00A81D78"/>
    <w:rsid w:val="00AC2B18"/>
    <w:rsid w:val="00AE7A6C"/>
    <w:rsid w:val="00BA68D4"/>
    <w:rsid w:val="00BC13EC"/>
    <w:rsid w:val="00BC6907"/>
    <w:rsid w:val="00C0463E"/>
    <w:rsid w:val="00C235AC"/>
    <w:rsid w:val="00C66400"/>
    <w:rsid w:val="00D43734"/>
    <w:rsid w:val="00D43766"/>
    <w:rsid w:val="00D6450F"/>
    <w:rsid w:val="00E26320"/>
    <w:rsid w:val="00E51981"/>
    <w:rsid w:val="00F2161C"/>
    <w:rsid w:val="00F5093D"/>
    <w:rsid w:val="00F879D7"/>
    <w:rsid w:val="00FC05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6C6A"/>
  <w15:chartTrackingRefBased/>
  <w15:docId w15:val="{5DCA3979-56AF-714E-A00C-C6D09B34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73E36"/>
    <w:rPr>
      <w:color w:val="0000FF"/>
      <w:u w:val="single"/>
    </w:rPr>
  </w:style>
  <w:style w:type="character" w:customStyle="1" w:styleId="Olstomnmnande1">
    <w:name w:val="Olöst omnämnande1"/>
    <w:basedOn w:val="Standardstycketeckensnitt"/>
    <w:uiPriority w:val="99"/>
    <w:semiHidden/>
    <w:unhideWhenUsed/>
    <w:rsid w:val="003F4FD7"/>
    <w:rPr>
      <w:color w:val="605E5C"/>
      <w:shd w:val="clear" w:color="auto" w:fill="E1DFDD"/>
    </w:rPr>
  </w:style>
  <w:style w:type="character" w:styleId="Kommentarsreferens">
    <w:name w:val="annotation reference"/>
    <w:basedOn w:val="Standardstycketeckensnitt"/>
    <w:uiPriority w:val="99"/>
    <w:semiHidden/>
    <w:unhideWhenUsed/>
    <w:rsid w:val="0024632F"/>
    <w:rPr>
      <w:sz w:val="16"/>
      <w:szCs w:val="16"/>
    </w:rPr>
  </w:style>
  <w:style w:type="paragraph" w:styleId="Kommentarer">
    <w:name w:val="annotation text"/>
    <w:basedOn w:val="Normal"/>
    <w:link w:val="KommentarerChar"/>
    <w:uiPriority w:val="99"/>
    <w:unhideWhenUsed/>
    <w:rsid w:val="0024632F"/>
    <w:rPr>
      <w:sz w:val="20"/>
      <w:szCs w:val="20"/>
    </w:rPr>
  </w:style>
  <w:style w:type="character" w:customStyle="1" w:styleId="KommentarerChar">
    <w:name w:val="Kommentarer Char"/>
    <w:basedOn w:val="Standardstycketeckensnitt"/>
    <w:link w:val="Kommentarer"/>
    <w:uiPriority w:val="99"/>
    <w:rsid w:val="0024632F"/>
    <w:rPr>
      <w:sz w:val="20"/>
      <w:szCs w:val="20"/>
    </w:rPr>
  </w:style>
  <w:style w:type="paragraph" w:styleId="Kommentarsmne">
    <w:name w:val="annotation subject"/>
    <w:basedOn w:val="Kommentarer"/>
    <w:next w:val="Kommentarer"/>
    <w:link w:val="KommentarsmneChar"/>
    <w:uiPriority w:val="99"/>
    <w:semiHidden/>
    <w:unhideWhenUsed/>
    <w:rsid w:val="0024632F"/>
    <w:rPr>
      <w:b/>
      <w:bCs/>
    </w:rPr>
  </w:style>
  <w:style w:type="character" w:customStyle="1" w:styleId="KommentarsmneChar">
    <w:name w:val="Kommentarsämne Char"/>
    <w:basedOn w:val="KommentarerChar"/>
    <w:link w:val="Kommentarsmne"/>
    <w:uiPriority w:val="99"/>
    <w:semiHidden/>
    <w:rsid w:val="0024632F"/>
    <w:rPr>
      <w:b/>
      <w:bCs/>
      <w:sz w:val="20"/>
      <w:szCs w:val="20"/>
    </w:rPr>
  </w:style>
  <w:style w:type="paragraph" w:styleId="Sidhuvud">
    <w:name w:val="header"/>
    <w:basedOn w:val="Normal"/>
    <w:link w:val="SidhuvudChar"/>
    <w:uiPriority w:val="99"/>
    <w:unhideWhenUsed/>
    <w:rsid w:val="003A485D"/>
    <w:pPr>
      <w:tabs>
        <w:tab w:val="center" w:pos="4536"/>
        <w:tab w:val="right" w:pos="9072"/>
      </w:tabs>
    </w:pPr>
  </w:style>
  <w:style w:type="character" w:customStyle="1" w:styleId="SidhuvudChar">
    <w:name w:val="Sidhuvud Char"/>
    <w:basedOn w:val="Standardstycketeckensnitt"/>
    <w:link w:val="Sidhuvud"/>
    <w:uiPriority w:val="99"/>
    <w:rsid w:val="003A485D"/>
  </w:style>
  <w:style w:type="paragraph" w:styleId="Sidfot">
    <w:name w:val="footer"/>
    <w:basedOn w:val="Normal"/>
    <w:link w:val="SidfotChar"/>
    <w:uiPriority w:val="99"/>
    <w:unhideWhenUsed/>
    <w:rsid w:val="003A485D"/>
    <w:pPr>
      <w:tabs>
        <w:tab w:val="center" w:pos="4536"/>
        <w:tab w:val="right" w:pos="9072"/>
      </w:tabs>
    </w:pPr>
  </w:style>
  <w:style w:type="character" w:customStyle="1" w:styleId="SidfotChar">
    <w:name w:val="Sidfot Char"/>
    <w:basedOn w:val="Standardstycketeckensnitt"/>
    <w:link w:val="Sidfot"/>
    <w:uiPriority w:val="99"/>
    <w:rsid w:val="003A485D"/>
  </w:style>
  <w:style w:type="character" w:customStyle="1" w:styleId="textlayer--absolute">
    <w:name w:val="textlayer--absolute"/>
    <w:basedOn w:val="Standardstycketeckensnitt"/>
    <w:rsid w:val="003A485D"/>
  </w:style>
  <w:style w:type="character" w:styleId="Betoning">
    <w:name w:val="Emphasis"/>
    <w:basedOn w:val="Standardstycketeckensnitt"/>
    <w:uiPriority w:val="20"/>
    <w:qFormat/>
    <w:rsid w:val="003A485D"/>
    <w:rPr>
      <w:i/>
      <w:iCs/>
    </w:rPr>
  </w:style>
  <w:style w:type="paragraph" w:styleId="Ballongtext">
    <w:name w:val="Balloon Text"/>
    <w:basedOn w:val="Normal"/>
    <w:link w:val="BallongtextChar"/>
    <w:uiPriority w:val="99"/>
    <w:semiHidden/>
    <w:unhideWhenUsed/>
    <w:rsid w:val="000859F4"/>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0859F4"/>
    <w:rPr>
      <w:rFonts w:ascii="Times New Roman" w:hAnsi="Times New Roman" w:cs="Times New Roman"/>
      <w:sz w:val="18"/>
      <w:szCs w:val="18"/>
    </w:rPr>
  </w:style>
  <w:style w:type="character" w:styleId="Olstomnmnande">
    <w:name w:val="Unresolved Mention"/>
    <w:basedOn w:val="Standardstycketeckensnitt"/>
    <w:uiPriority w:val="99"/>
    <w:rsid w:val="00544D3B"/>
    <w:rPr>
      <w:color w:val="605E5C"/>
      <w:shd w:val="clear" w:color="auto" w:fill="E1DFDD"/>
    </w:rPr>
  </w:style>
  <w:style w:type="character" w:styleId="AnvndHyperlnk">
    <w:name w:val="FollowedHyperlink"/>
    <w:basedOn w:val="Standardstycketeckensnitt"/>
    <w:uiPriority w:val="99"/>
    <w:semiHidden/>
    <w:unhideWhenUsed/>
    <w:rsid w:val="00544D3B"/>
    <w:rPr>
      <w:color w:val="954F72" w:themeColor="followedHyperlink"/>
      <w:u w:val="single"/>
    </w:rPr>
  </w:style>
  <w:style w:type="character" w:customStyle="1" w:styleId="instructurefileholder">
    <w:name w:val="instructure_file_holder"/>
    <w:basedOn w:val="Standardstycketeckensnitt"/>
    <w:rsid w:val="00544D3B"/>
  </w:style>
  <w:style w:type="character" w:customStyle="1" w:styleId="screenreader-only">
    <w:name w:val="screenreader-only"/>
    <w:basedOn w:val="Standardstycketeckensnitt"/>
    <w:rsid w:val="00544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246">
      <w:bodyDiv w:val="1"/>
      <w:marLeft w:val="0"/>
      <w:marRight w:val="0"/>
      <w:marTop w:val="0"/>
      <w:marBottom w:val="0"/>
      <w:divBdr>
        <w:top w:val="none" w:sz="0" w:space="0" w:color="auto"/>
        <w:left w:val="none" w:sz="0" w:space="0" w:color="auto"/>
        <w:bottom w:val="none" w:sz="0" w:space="0" w:color="auto"/>
        <w:right w:val="none" w:sz="0" w:space="0" w:color="auto"/>
      </w:divBdr>
    </w:div>
    <w:div w:id="131101089">
      <w:bodyDiv w:val="1"/>
      <w:marLeft w:val="0"/>
      <w:marRight w:val="0"/>
      <w:marTop w:val="0"/>
      <w:marBottom w:val="0"/>
      <w:divBdr>
        <w:top w:val="none" w:sz="0" w:space="0" w:color="auto"/>
        <w:left w:val="none" w:sz="0" w:space="0" w:color="auto"/>
        <w:bottom w:val="none" w:sz="0" w:space="0" w:color="auto"/>
        <w:right w:val="none" w:sz="0" w:space="0" w:color="auto"/>
      </w:divBdr>
    </w:div>
    <w:div w:id="181938685">
      <w:bodyDiv w:val="1"/>
      <w:marLeft w:val="0"/>
      <w:marRight w:val="0"/>
      <w:marTop w:val="0"/>
      <w:marBottom w:val="0"/>
      <w:divBdr>
        <w:top w:val="none" w:sz="0" w:space="0" w:color="auto"/>
        <w:left w:val="none" w:sz="0" w:space="0" w:color="auto"/>
        <w:bottom w:val="none" w:sz="0" w:space="0" w:color="auto"/>
        <w:right w:val="none" w:sz="0" w:space="0" w:color="auto"/>
      </w:divBdr>
    </w:div>
    <w:div w:id="266742893">
      <w:bodyDiv w:val="1"/>
      <w:marLeft w:val="0"/>
      <w:marRight w:val="0"/>
      <w:marTop w:val="0"/>
      <w:marBottom w:val="0"/>
      <w:divBdr>
        <w:top w:val="none" w:sz="0" w:space="0" w:color="auto"/>
        <w:left w:val="none" w:sz="0" w:space="0" w:color="auto"/>
        <w:bottom w:val="none" w:sz="0" w:space="0" w:color="auto"/>
        <w:right w:val="none" w:sz="0" w:space="0" w:color="auto"/>
      </w:divBdr>
    </w:div>
    <w:div w:id="332411830">
      <w:bodyDiv w:val="1"/>
      <w:marLeft w:val="0"/>
      <w:marRight w:val="0"/>
      <w:marTop w:val="0"/>
      <w:marBottom w:val="0"/>
      <w:divBdr>
        <w:top w:val="none" w:sz="0" w:space="0" w:color="auto"/>
        <w:left w:val="none" w:sz="0" w:space="0" w:color="auto"/>
        <w:bottom w:val="none" w:sz="0" w:space="0" w:color="auto"/>
        <w:right w:val="none" w:sz="0" w:space="0" w:color="auto"/>
      </w:divBdr>
    </w:div>
    <w:div w:id="426266533">
      <w:bodyDiv w:val="1"/>
      <w:marLeft w:val="0"/>
      <w:marRight w:val="0"/>
      <w:marTop w:val="0"/>
      <w:marBottom w:val="0"/>
      <w:divBdr>
        <w:top w:val="none" w:sz="0" w:space="0" w:color="auto"/>
        <w:left w:val="none" w:sz="0" w:space="0" w:color="auto"/>
        <w:bottom w:val="none" w:sz="0" w:space="0" w:color="auto"/>
        <w:right w:val="none" w:sz="0" w:space="0" w:color="auto"/>
      </w:divBdr>
    </w:div>
    <w:div w:id="549027346">
      <w:bodyDiv w:val="1"/>
      <w:marLeft w:val="0"/>
      <w:marRight w:val="0"/>
      <w:marTop w:val="0"/>
      <w:marBottom w:val="0"/>
      <w:divBdr>
        <w:top w:val="none" w:sz="0" w:space="0" w:color="auto"/>
        <w:left w:val="none" w:sz="0" w:space="0" w:color="auto"/>
        <w:bottom w:val="none" w:sz="0" w:space="0" w:color="auto"/>
        <w:right w:val="none" w:sz="0" w:space="0" w:color="auto"/>
      </w:divBdr>
    </w:div>
    <w:div w:id="689256506">
      <w:bodyDiv w:val="1"/>
      <w:marLeft w:val="0"/>
      <w:marRight w:val="0"/>
      <w:marTop w:val="0"/>
      <w:marBottom w:val="0"/>
      <w:divBdr>
        <w:top w:val="none" w:sz="0" w:space="0" w:color="auto"/>
        <w:left w:val="none" w:sz="0" w:space="0" w:color="auto"/>
        <w:bottom w:val="none" w:sz="0" w:space="0" w:color="auto"/>
        <w:right w:val="none" w:sz="0" w:space="0" w:color="auto"/>
      </w:divBdr>
    </w:div>
    <w:div w:id="712315149">
      <w:bodyDiv w:val="1"/>
      <w:marLeft w:val="0"/>
      <w:marRight w:val="0"/>
      <w:marTop w:val="0"/>
      <w:marBottom w:val="0"/>
      <w:divBdr>
        <w:top w:val="none" w:sz="0" w:space="0" w:color="auto"/>
        <w:left w:val="none" w:sz="0" w:space="0" w:color="auto"/>
        <w:bottom w:val="none" w:sz="0" w:space="0" w:color="auto"/>
        <w:right w:val="none" w:sz="0" w:space="0" w:color="auto"/>
      </w:divBdr>
    </w:div>
    <w:div w:id="750664944">
      <w:bodyDiv w:val="1"/>
      <w:marLeft w:val="0"/>
      <w:marRight w:val="0"/>
      <w:marTop w:val="0"/>
      <w:marBottom w:val="0"/>
      <w:divBdr>
        <w:top w:val="none" w:sz="0" w:space="0" w:color="auto"/>
        <w:left w:val="none" w:sz="0" w:space="0" w:color="auto"/>
        <w:bottom w:val="none" w:sz="0" w:space="0" w:color="auto"/>
        <w:right w:val="none" w:sz="0" w:space="0" w:color="auto"/>
      </w:divBdr>
    </w:div>
    <w:div w:id="799690741">
      <w:bodyDiv w:val="1"/>
      <w:marLeft w:val="0"/>
      <w:marRight w:val="0"/>
      <w:marTop w:val="0"/>
      <w:marBottom w:val="0"/>
      <w:divBdr>
        <w:top w:val="none" w:sz="0" w:space="0" w:color="auto"/>
        <w:left w:val="none" w:sz="0" w:space="0" w:color="auto"/>
        <w:bottom w:val="none" w:sz="0" w:space="0" w:color="auto"/>
        <w:right w:val="none" w:sz="0" w:space="0" w:color="auto"/>
      </w:divBdr>
    </w:div>
    <w:div w:id="804860678">
      <w:bodyDiv w:val="1"/>
      <w:marLeft w:val="0"/>
      <w:marRight w:val="0"/>
      <w:marTop w:val="0"/>
      <w:marBottom w:val="0"/>
      <w:divBdr>
        <w:top w:val="none" w:sz="0" w:space="0" w:color="auto"/>
        <w:left w:val="none" w:sz="0" w:space="0" w:color="auto"/>
        <w:bottom w:val="none" w:sz="0" w:space="0" w:color="auto"/>
        <w:right w:val="none" w:sz="0" w:space="0" w:color="auto"/>
      </w:divBdr>
    </w:div>
    <w:div w:id="854924763">
      <w:bodyDiv w:val="1"/>
      <w:marLeft w:val="0"/>
      <w:marRight w:val="0"/>
      <w:marTop w:val="0"/>
      <w:marBottom w:val="0"/>
      <w:divBdr>
        <w:top w:val="none" w:sz="0" w:space="0" w:color="auto"/>
        <w:left w:val="none" w:sz="0" w:space="0" w:color="auto"/>
        <w:bottom w:val="none" w:sz="0" w:space="0" w:color="auto"/>
        <w:right w:val="none" w:sz="0" w:space="0" w:color="auto"/>
      </w:divBdr>
    </w:div>
    <w:div w:id="860895830">
      <w:bodyDiv w:val="1"/>
      <w:marLeft w:val="0"/>
      <w:marRight w:val="0"/>
      <w:marTop w:val="0"/>
      <w:marBottom w:val="0"/>
      <w:divBdr>
        <w:top w:val="none" w:sz="0" w:space="0" w:color="auto"/>
        <w:left w:val="none" w:sz="0" w:space="0" w:color="auto"/>
        <w:bottom w:val="none" w:sz="0" w:space="0" w:color="auto"/>
        <w:right w:val="none" w:sz="0" w:space="0" w:color="auto"/>
      </w:divBdr>
    </w:div>
    <w:div w:id="879786420">
      <w:bodyDiv w:val="1"/>
      <w:marLeft w:val="0"/>
      <w:marRight w:val="0"/>
      <w:marTop w:val="0"/>
      <w:marBottom w:val="0"/>
      <w:divBdr>
        <w:top w:val="none" w:sz="0" w:space="0" w:color="auto"/>
        <w:left w:val="none" w:sz="0" w:space="0" w:color="auto"/>
        <w:bottom w:val="none" w:sz="0" w:space="0" w:color="auto"/>
        <w:right w:val="none" w:sz="0" w:space="0" w:color="auto"/>
      </w:divBdr>
    </w:div>
    <w:div w:id="899100937">
      <w:bodyDiv w:val="1"/>
      <w:marLeft w:val="0"/>
      <w:marRight w:val="0"/>
      <w:marTop w:val="0"/>
      <w:marBottom w:val="0"/>
      <w:divBdr>
        <w:top w:val="none" w:sz="0" w:space="0" w:color="auto"/>
        <w:left w:val="none" w:sz="0" w:space="0" w:color="auto"/>
        <w:bottom w:val="none" w:sz="0" w:space="0" w:color="auto"/>
        <w:right w:val="none" w:sz="0" w:space="0" w:color="auto"/>
      </w:divBdr>
    </w:div>
    <w:div w:id="934367839">
      <w:bodyDiv w:val="1"/>
      <w:marLeft w:val="0"/>
      <w:marRight w:val="0"/>
      <w:marTop w:val="0"/>
      <w:marBottom w:val="0"/>
      <w:divBdr>
        <w:top w:val="none" w:sz="0" w:space="0" w:color="auto"/>
        <w:left w:val="none" w:sz="0" w:space="0" w:color="auto"/>
        <w:bottom w:val="none" w:sz="0" w:space="0" w:color="auto"/>
        <w:right w:val="none" w:sz="0" w:space="0" w:color="auto"/>
      </w:divBdr>
    </w:div>
    <w:div w:id="968129519">
      <w:bodyDiv w:val="1"/>
      <w:marLeft w:val="0"/>
      <w:marRight w:val="0"/>
      <w:marTop w:val="0"/>
      <w:marBottom w:val="0"/>
      <w:divBdr>
        <w:top w:val="none" w:sz="0" w:space="0" w:color="auto"/>
        <w:left w:val="none" w:sz="0" w:space="0" w:color="auto"/>
        <w:bottom w:val="none" w:sz="0" w:space="0" w:color="auto"/>
        <w:right w:val="none" w:sz="0" w:space="0" w:color="auto"/>
      </w:divBdr>
    </w:div>
    <w:div w:id="1020205687">
      <w:bodyDiv w:val="1"/>
      <w:marLeft w:val="0"/>
      <w:marRight w:val="0"/>
      <w:marTop w:val="0"/>
      <w:marBottom w:val="0"/>
      <w:divBdr>
        <w:top w:val="none" w:sz="0" w:space="0" w:color="auto"/>
        <w:left w:val="none" w:sz="0" w:space="0" w:color="auto"/>
        <w:bottom w:val="none" w:sz="0" w:space="0" w:color="auto"/>
        <w:right w:val="none" w:sz="0" w:space="0" w:color="auto"/>
      </w:divBdr>
    </w:div>
    <w:div w:id="1070344299">
      <w:bodyDiv w:val="1"/>
      <w:marLeft w:val="0"/>
      <w:marRight w:val="0"/>
      <w:marTop w:val="0"/>
      <w:marBottom w:val="0"/>
      <w:divBdr>
        <w:top w:val="none" w:sz="0" w:space="0" w:color="auto"/>
        <w:left w:val="none" w:sz="0" w:space="0" w:color="auto"/>
        <w:bottom w:val="none" w:sz="0" w:space="0" w:color="auto"/>
        <w:right w:val="none" w:sz="0" w:space="0" w:color="auto"/>
      </w:divBdr>
    </w:div>
    <w:div w:id="1252934270">
      <w:bodyDiv w:val="1"/>
      <w:marLeft w:val="0"/>
      <w:marRight w:val="0"/>
      <w:marTop w:val="0"/>
      <w:marBottom w:val="0"/>
      <w:divBdr>
        <w:top w:val="none" w:sz="0" w:space="0" w:color="auto"/>
        <w:left w:val="none" w:sz="0" w:space="0" w:color="auto"/>
        <w:bottom w:val="none" w:sz="0" w:space="0" w:color="auto"/>
        <w:right w:val="none" w:sz="0" w:space="0" w:color="auto"/>
      </w:divBdr>
    </w:div>
    <w:div w:id="1259289667">
      <w:bodyDiv w:val="1"/>
      <w:marLeft w:val="0"/>
      <w:marRight w:val="0"/>
      <w:marTop w:val="0"/>
      <w:marBottom w:val="0"/>
      <w:divBdr>
        <w:top w:val="none" w:sz="0" w:space="0" w:color="auto"/>
        <w:left w:val="none" w:sz="0" w:space="0" w:color="auto"/>
        <w:bottom w:val="none" w:sz="0" w:space="0" w:color="auto"/>
        <w:right w:val="none" w:sz="0" w:space="0" w:color="auto"/>
      </w:divBdr>
    </w:div>
    <w:div w:id="1259945669">
      <w:bodyDiv w:val="1"/>
      <w:marLeft w:val="0"/>
      <w:marRight w:val="0"/>
      <w:marTop w:val="0"/>
      <w:marBottom w:val="0"/>
      <w:divBdr>
        <w:top w:val="none" w:sz="0" w:space="0" w:color="auto"/>
        <w:left w:val="none" w:sz="0" w:space="0" w:color="auto"/>
        <w:bottom w:val="none" w:sz="0" w:space="0" w:color="auto"/>
        <w:right w:val="none" w:sz="0" w:space="0" w:color="auto"/>
      </w:divBdr>
    </w:div>
    <w:div w:id="1358042118">
      <w:bodyDiv w:val="1"/>
      <w:marLeft w:val="0"/>
      <w:marRight w:val="0"/>
      <w:marTop w:val="0"/>
      <w:marBottom w:val="0"/>
      <w:divBdr>
        <w:top w:val="none" w:sz="0" w:space="0" w:color="auto"/>
        <w:left w:val="none" w:sz="0" w:space="0" w:color="auto"/>
        <w:bottom w:val="none" w:sz="0" w:space="0" w:color="auto"/>
        <w:right w:val="none" w:sz="0" w:space="0" w:color="auto"/>
      </w:divBdr>
    </w:div>
    <w:div w:id="1375499204">
      <w:bodyDiv w:val="1"/>
      <w:marLeft w:val="0"/>
      <w:marRight w:val="0"/>
      <w:marTop w:val="0"/>
      <w:marBottom w:val="0"/>
      <w:divBdr>
        <w:top w:val="none" w:sz="0" w:space="0" w:color="auto"/>
        <w:left w:val="none" w:sz="0" w:space="0" w:color="auto"/>
        <w:bottom w:val="none" w:sz="0" w:space="0" w:color="auto"/>
        <w:right w:val="none" w:sz="0" w:space="0" w:color="auto"/>
      </w:divBdr>
    </w:div>
    <w:div w:id="1420718438">
      <w:bodyDiv w:val="1"/>
      <w:marLeft w:val="0"/>
      <w:marRight w:val="0"/>
      <w:marTop w:val="0"/>
      <w:marBottom w:val="0"/>
      <w:divBdr>
        <w:top w:val="none" w:sz="0" w:space="0" w:color="auto"/>
        <w:left w:val="none" w:sz="0" w:space="0" w:color="auto"/>
        <w:bottom w:val="none" w:sz="0" w:space="0" w:color="auto"/>
        <w:right w:val="none" w:sz="0" w:space="0" w:color="auto"/>
      </w:divBdr>
    </w:div>
    <w:div w:id="1431848459">
      <w:bodyDiv w:val="1"/>
      <w:marLeft w:val="0"/>
      <w:marRight w:val="0"/>
      <w:marTop w:val="0"/>
      <w:marBottom w:val="0"/>
      <w:divBdr>
        <w:top w:val="none" w:sz="0" w:space="0" w:color="auto"/>
        <w:left w:val="none" w:sz="0" w:space="0" w:color="auto"/>
        <w:bottom w:val="none" w:sz="0" w:space="0" w:color="auto"/>
        <w:right w:val="none" w:sz="0" w:space="0" w:color="auto"/>
      </w:divBdr>
    </w:div>
    <w:div w:id="1531260838">
      <w:bodyDiv w:val="1"/>
      <w:marLeft w:val="0"/>
      <w:marRight w:val="0"/>
      <w:marTop w:val="0"/>
      <w:marBottom w:val="0"/>
      <w:divBdr>
        <w:top w:val="none" w:sz="0" w:space="0" w:color="auto"/>
        <w:left w:val="none" w:sz="0" w:space="0" w:color="auto"/>
        <w:bottom w:val="none" w:sz="0" w:space="0" w:color="auto"/>
        <w:right w:val="none" w:sz="0" w:space="0" w:color="auto"/>
      </w:divBdr>
    </w:div>
    <w:div w:id="1571501734">
      <w:bodyDiv w:val="1"/>
      <w:marLeft w:val="0"/>
      <w:marRight w:val="0"/>
      <w:marTop w:val="0"/>
      <w:marBottom w:val="0"/>
      <w:divBdr>
        <w:top w:val="none" w:sz="0" w:space="0" w:color="auto"/>
        <w:left w:val="none" w:sz="0" w:space="0" w:color="auto"/>
        <w:bottom w:val="none" w:sz="0" w:space="0" w:color="auto"/>
        <w:right w:val="none" w:sz="0" w:space="0" w:color="auto"/>
      </w:divBdr>
    </w:div>
    <w:div w:id="1753163295">
      <w:bodyDiv w:val="1"/>
      <w:marLeft w:val="0"/>
      <w:marRight w:val="0"/>
      <w:marTop w:val="0"/>
      <w:marBottom w:val="0"/>
      <w:divBdr>
        <w:top w:val="none" w:sz="0" w:space="0" w:color="auto"/>
        <w:left w:val="none" w:sz="0" w:space="0" w:color="auto"/>
        <w:bottom w:val="none" w:sz="0" w:space="0" w:color="auto"/>
        <w:right w:val="none" w:sz="0" w:space="0" w:color="auto"/>
      </w:divBdr>
    </w:div>
    <w:div w:id="1814786578">
      <w:bodyDiv w:val="1"/>
      <w:marLeft w:val="0"/>
      <w:marRight w:val="0"/>
      <w:marTop w:val="0"/>
      <w:marBottom w:val="0"/>
      <w:divBdr>
        <w:top w:val="none" w:sz="0" w:space="0" w:color="auto"/>
        <w:left w:val="none" w:sz="0" w:space="0" w:color="auto"/>
        <w:bottom w:val="none" w:sz="0" w:space="0" w:color="auto"/>
        <w:right w:val="none" w:sz="0" w:space="0" w:color="auto"/>
      </w:divBdr>
    </w:div>
    <w:div w:id="1828475345">
      <w:bodyDiv w:val="1"/>
      <w:marLeft w:val="0"/>
      <w:marRight w:val="0"/>
      <w:marTop w:val="0"/>
      <w:marBottom w:val="0"/>
      <w:divBdr>
        <w:top w:val="none" w:sz="0" w:space="0" w:color="auto"/>
        <w:left w:val="none" w:sz="0" w:space="0" w:color="auto"/>
        <w:bottom w:val="none" w:sz="0" w:space="0" w:color="auto"/>
        <w:right w:val="none" w:sz="0" w:space="0" w:color="auto"/>
      </w:divBdr>
    </w:div>
    <w:div w:id="1858351432">
      <w:bodyDiv w:val="1"/>
      <w:marLeft w:val="0"/>
      <w:marRight w:val="0"/>
      <w:marTop w:val="0"/>
      <w:marBottom w:val="0"/>
      <w:divBdr>
        <w:top w:val="none" w:sz="0" w:space="0" w:color="auto"/>
        <w:left w:val="none" w:sz="0" w:space="0" w:color="auto"/>
        <w:bottom w:val="none" w:sz="0" w:space="0" w:color="auto"/>
        <w:right w:val="none" w:sz="0" w:space="0" w:color="auto"/>
      </w:divBdr>
    </w:div>
    <w:div w:id="1927496614">
      <w:bodyDiv w:val="1"/>
      <w:marLeft w:val="0"/>
      <w:marRight w:val="0"/>
      <w:marTop w:val="0"/>
      <w:marBottom w:val="0"/>
      <w:divBdr>
        <w:top w:val="none" w:sz="0" w:space="0" w:color="auto"/>
        <w:left w:val="none" w:sz="0" w:space="0" w:color="auto"/>
        <w:bottom w:val="none" w:sz="0" w:space="0" w:color="auto"/>
        <w:right w:val="none" w:sz="0" w:space="0" w:color="auto"/>
      </w:divBdr>
    </w:div>
    <w:div w:id="1929579054">
      <w:bodyDiv w:val="1"/>
      <w:marLeft w:val="0"/>
      <w:marRight w:val="0"/>
      <w:marTop w:val="0"/>
      <w:marBottom w:val="0"/>
      <w:divBdr>
        <w:top w:val="none" w:sz="0" w:space="0" w:color="auto"/>
        <w:left w:val="none" w:sz="0" w:space="0" w:color="auto"/>
        <w:bottom w:val="none" w:sz="0" w:space="0" w:color="auto"/>
        <w:right w:val="none" w:sz="0" w:space="0" w:color="auto"/>
      </w:divBdr>
    </w:div>
    <w:div w:id="1964186025">
      <w:bodyDiv w:val="1"/>
      <w:marLeft w:val="0"/>
      <w:marRight w:val="0"/>
      <w:marTop w:val="0"/>
      <w:marBottom w:val="0"/>
      <w:divBdr>
        <w:top w:val="none" w:sz="0" w:space="0" w:color="auto"/>
        <w:left w:val="none" w:sz="0" w:space="0" w:color="auto"/>
        <w:bottom w:val="none" w:sz="0" w:space="0" w:color="auto"/>
        <w:right w:val="none" w:sz="0" w:space="0" w:color="auto"/>
      </w:divBdr>
    </w:div>
    <w:div w:id="1983195768">
      <w:bodyDiv w:val="1"/>
      <w:marLeft w:val="0"/>
      <w:marRight w:val="0"/>
      <w:marTop w:val="0"/>
      <w:marBottom w:val="0"/>
      <w:divBdr>
        <w:top w:val="none" w:sz="0" w:space="0" w:color="auto"/>
        <w:left w:val="none" w:sz="0" w:space="0" w:color="auto"/>
        <w:bottom w:val="none" w:sz="0" w:space="0" w:color="auto"/>
        <w:right w:val="none" w:sz="0" w:space="0" w:color="auto"/>
      </w:divBdr>
    </w:div>
    <w:div w:id="1997610734">
      <w:bodyDiv w:val="1"/>
      <w:marLeft w:val="0"/>
      <w:marRight w:val="0"/>
      <w:marTop w:val="0"/>
      <w:marBottom w:val="0"/>
      <w:divBdr>
        <w:top w:val="none" w:sz="0" w:space="0" w:color="auto"/>
        <w:left w:val="none" w:sz="0" w:space="0" w:color="auto"/>
        <w:bottom w:val="none" w:sz="0" w:space="0" w:color="auto"/>
        <w:right w:val="none" w:sz="0" w:space="0" w:color="auto"/>
      </w:divBdr>
    </w:div>
    <w:div w:id="20662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4712</Words>
  <Characters>24976</Characters>
  <Application>Microsoft Office Word</Application>
  <DocSecurity>0</DocSecurity>
  <Lines>208</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Skynäs</dc:creator>
  <cp:keywords/>
  <dc:description/>
  <cp:lastModifiedBy>Jennie Skynäs</cp:lastModifiedBy>
  <cp:revision>3</cp:revision>
  <dcterms:created xsi:type="dcterms:W3CDTF">2022-06-06T22:41:00Z</dcterms:created>
  <dcterms:modified xsi:type="dcterms:W3CDTF">2022-06-06T22:50:00Z</dcterms:modified>
</cp:coreProperties>
</file>